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BFCB" w14:textId="77777777" w:rsidR="00B84573" w:rsidRDefault="00B84573">
      <w:pPr>
        <w:pStyle w:val="BodyText"/>
        <w:ind w:left="0"/>
        <w:rPr>
          <w:sz w:val="20"/>
        </w:rPr>
      </w:pPr>
    </w:p>
    <w:p w14:paraId="41F2B087" w14:textId="77777777" w:rsidR="00B84573" w:rsidRDefault="00B84573">
      <w:pPr>
        <w:pStyle w:val="BodyText"/>
        <w:spacing w:before="5"/>
        <w:ind w:left="0"/>
        <w:rPr>
          <w:sz w:val="11"/>
        </w:rPr>
      </w:pPr>
    </w:p>
    <w:p w14:paraId="166B0675" w14:textId="2B8D71EE" w:rsidR="00B84573" w:rsidRDefault="00ED3052">
      <w:pPr>
        <w:pStyle w:val="BodyText"/>
        <w:spacing w:line="80" w:lineRule="exact"/>
        <w:ind w:left="807"/>
        <w:rPr>
          <w:sz w:val="8"/>
        </w:rPr>
      </w:pPr>
      <w:r>
        <w:rPr>
          <w:noProof/>
          <w:position w:val="-1"/>
          <w:sz w:val="8"/>
        </w:rPr>
        <mc:AlternateContent>
          <mc:Choice Requires="wpg">
            <w:drawing>
              <wp:inline distT="0" distB="0" distL="0" distR="0" wp14:anchorId="409B1C55" wp14:editId="672C5A34">
                <wp:extent cx="5934710" cy="50800"/>
                <wp:effectExtent l="34290" t="0" r="31750" b="6350"/>
                <wp:docPr id="34266785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3463957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C8A9C2"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KjVLqw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" strokeweight="4pt"/>
                <w10:anchorlock/>
              </v:group>
            </w:pict>
          </mc:Fallback>
        </mc:AlternateContent>
      </w:r>
    </w:p>
    <w:p w14:paraId="22E3810F" w14:textId="77777777" w:rsidR="00B84573" w:rsidRDefault="00B84573">
      <w:pPr>
        <w:pStyle w:val="BodyText"/>
        <w:ind w:left="0"/>
        <w:rPr>
          <w:sz w:val="20"/>
        </w:rPr>
      </w:pPr>
    </w:p>
    <w:p w14:paraId="0CDAEC07" w14:textId="77777777" w:rsidR="00B84573" w:rsidRDefault="00B84573">
      <w:pPr>
        <w:pStyle w:val="BodyText"/>
        <w:spacing w:before="6"/>
        <w:ind w:left="0"/>
        <w:rPr>
          <w:sz w:val="25"/>
        </w:rPr>
      </w:pPr>
    </w:p>
    <w:p w14:paraId="459D7846" w14:textId="77777777" w:rsidR="00B84573" w:rsidRDefault="00000000">
      <w:pPr>
        <w:pStyle w:val="Title"/>
      </w:pPr>
      <w:r>
        <w:t>SOFTWARE</w:t>
      </w:r>
      <w:r>
        <w:rPr>
          <w:spacing w:val="1"/>
        </w:rPr>
        <w:t xml:space="preserve"> </w:t>
      </w:r>
      <w:r>
        <w:t>REQUIREMENTS</w:t>
      </w:r>
      <w:r>
        <w:rPr>
          <w:spacing w:val="-162"/>
        </w:rPr>
        <w:t xml:space="preserve"> </w:t>
      </w:r>
      <w:r>
        <w:t>SPECIFICATION</w:t>
      </w:r>
    </w:p>
    <w:p w14:paraId="451BE3F4" w14:textId="77777777" w:rsidR="00B84573" w:rsidRDefault="00B84573">
      <w:pPr>
        <w:pStyle w:val="BodyText"/>
        <w:spacing w:before="8"/>
        <w:ind w:left="0"/>
        <w:rPr>
          <w:b/>
          <w:sz w:val="95"/>
        </w:rPr>
      </w:pPr>
    </w:p>
    <w:p w14:paraId="5A04EF44" w14:textId="77777777" w:rsidR="00B84573" w:rsidRDefault="00000000">
      <w:pPr>
        <w:ind w:left="1985" w:right="1985"/>
        <w:jc w:val="center"/>
        <w:rPr>
          <w:b/>
          <w:sz w:val="48"/>
        </w:rPr>
      </w:pPr>
      <w:r>
        <w:rPr>
          <w:b/>
          <w:sz w:val="48"/>
        </w:rPr>
        <w:t>For</w:t>
      </w:r>
    </w:p>
    <w:p w14:paraId="0A5BE590" w14:textId="77777777" w:rsidR="00B84573" w:rsidRDefault="00B84573">
      <w:pPr>
        <w:pStyle w:val="BodyText"/>
        <w:ind w:left="0"/>
        <w:rPr>
          <w:b/>
          <w:sz w:val="52"/>
        </w:rPr>
      </w:pPr>
    </w:p>
    <w:p w14:paraId="02828156" w14:textId="77777777" w:rsidR="00B84573" w:rsidRDefault="00B84573">
      <w:pPr>
        <w:pStyle w:val="BodyText"/>
        <w:spacing w:before="2"/>
        <w:ind w:left="0"/>
        <w:rPr>
          <w:b/>
          <w:sz w:val="44"/>
        </w:rPr>
      </w:pPr>
    </w:p>
    <w:p w14:paraId="63A8604F" w14:textId="70466FF9" w:rsidR="00B84573" w:rsidRDefault="0051612C">
      <w:pPr>
        <w:spacing w:before="1"/>
        <w:ind w:left="1985" w:right="1986"/>
        <w:jc w:val="center"/>
        <w:rPr>
          <w:b/>
          <w:sz w:val="56"/>
        </w:rPr>
      </w:pPr>
      <w:r>
        <w:rPr>
          <w:b/>
          <w:sz w:val="56"/>
        </w:rPr>
        <w:t>Issue Tracking</w:t>
      </w:r>
      <w:r w:rsidR="00000000">
        <w:rPr>
          <w:b/>
          <w:spacing w:val="-2"/>
          <w:sz w:val="56"/>
        </w:rPr>
        <w:t xml:space="preserve"> </w:t>
      </w:r>
      <w:r w:rsidR="00000000">
        <w:rPr>
          <w:b/>
          <w:sz w:val="56"/>
        </w:rPr>
        <w:t>System</w:t>
      </w:r>
    </w:p>
    <w:p w14:paraId="4D83AD03" w14:textId="77777777" w:rsidR="00B84573" w:rsidRDefault="00B84573">
      <w:pPr>
        <w:pStyle w:val="BodyText"/>
        <w:ind w:left="0"/>
        <w:rPr>
          <w:b/>
          <w:sz w:val="62"/>
        </w:rPr>
      </w:pPr>
    </w:p>
    <w:p w14:paraId="4F9135AA" w14:textId="77777777" w:rsidR="00B84573" w:rsidRDefault="00B84573">
      <w:pPr>
        <w:pStyle w:val="BodyText"/>
        <w:spacing w:before="9"/>
        <w:ind w:left="0"/>
        <w:rPr>
          <w:b/>
          <w:sz w:val="49"/>
        </w:rPr>
      </w:pPr>
    </w:p>
    <w:p w14:paraId="10C491FA" w14:textId="77777777" w:rsidR="00B84573" w:rsidRDefault="00000000">
      <w:pPr>
        <w:spacing w:before="1" w:line="518" w:lineRule="exact"/>
        <w:ind w:left="1985" w:right="1982"/>
        <w:jc w:val="center"/>
        <w:rPr>
          <w:b/>
          <w:sz w:val="48"/>
        </w:rPr>
      </w:pPr>
      <w:r>
        <w:rPr>
          <w:b/>
          <w:sz w:val="48"/>
        </w:rPr>
        <w:t>Prepared by:-</w:t>
      </w:r>
    </w:p>
    <w:p w14:paraId="6020E7C7" w14:textId="6DAC6E7A" w:rsidR="00B84573" w:rsidRDefault="0051612C">
      <w:pPr>
        <w:spacing w:line="449" w:lineRule="exact"/>
        <w:ind w:left="1985" w:right="1871"/>
        <w:jc w:val="center"/>
        <w:rPr>
          <w:i/>
          <w:w w:val="95"/>
          <w:sz w:val="42"/>
        </w:rPr>
      </w:pPr>
      <w:r>
        <w:rPr>
          <w:i/>
          <w:w w:val="95"/>
          <w:sz w:val="42"/>
        </w:rPr>
        <w:t>Srimathi B</w:t>
      </w:r>
    </w:p>
    <w:p w14:paraId="1575F00D" w14:textId="7B35B5F7" w:rsidR="0051612C" w:rsidRDefault="0051612C">
      <w:pPr>
        <w:spacing w:line="449" w:lineRule="exact"/>
        <w:ind w:left="1985" w:right="1871"/>
        <w:jc w:val="center"/>
        <w:rPr>
          <w:i/>
          <w:w w:val="95"/>
          <w:sz w:val="42"/>
        </w:rPr>
      </w:pPr>
      <w:r>
        <w:rPr>
          <w:i/>
          <w:w w:val="95"/>
          <w:sz w:val="42"/>
        </w:rPr>
        <w:t>Praveena JP</w:t>
      </w:r>
    </w:p>
    <w:p w14:paraId="55CDEB43" w14:textId="0332ED58" w:rsidR="0051612C" w:rsidRDefault="0051612C">
      <w:pPr>
        <w:spacing w:line="449" w:lineRule="exact"/>
        <w:ind w:left="1985" w:right="1871"/>
        <w:jc w:val="center"/>
        <w:rPr>
          <w:i/>
          <w:sz w:val="42"/>
        </w:rPr>
      </w:pPr>
      <w:r>
        <w:rPr>
          <w:i/>
          <w:w w:val="95"/>
          <w:sz w:val="42"/>
        </w:rPr>
        <w:t>Simi A</w:t>
      </w:r>
    </w:p>
    <w:p w14:paraId="6968B3D4" w14:textId="77777777" w:rsidR="00B84573" w:rsidRDefault="00B84573">
      <w:pPr>
        <w:spacing w:line="449" w:lineRule="exact"/>
        <w:jc w:val="center"/>
        <w:rPr>
          <w:sz w:val="42"/>
        </w:rPr>
        <w:sectPr w:rsidR="00B84573">
          <w:type w:val="continuous"/>
          <w:pgSz w:w="12240" w:h="15840"/>
          <w:pgMar w:top="1500" w:right="600" w:bottom="280" w:left="600" w:header="720" w:footer="720" w:gutter="0"/>
          <w:cols w:space="720"/>
        </w:sectPr>
      </w:pPr>
    </w:p>
    <w:p w14:paraId="70C7B37D" w14:textId="77777777" w:rsidR="00B84573" w:rsidRDefault="00000000">
      <w:pPr>
        <w:pStyle w:val="Heading1"/>
        <w:numPr>
          <w:ilvl w:val="0"/>
          <w:numId w:val="2"/>
        </w:numPr>
        <w:tabs>
          <w:tab w:val="left" w:pos="1122"/>
        </w:tabs>
        <w:spacing w:before="78"/>
        <w:ind w:hanging="282"/>
        <w:jc w:val="both"/>
      </w:pPr>
      <w:r>
        <w:lastRenderedPageBreak/>
        <w:t>Introduction</w:t>
      </w:r>
    </w:p>
    <w:p w14:paraId="383DBCB2" w14:textId="77777777" w:rsidR="00B84573" w:rsidRDefault="00000000">
      <w:pPr>
        <w:pStyle w:val="Heading2"/>
        <w:numPr>
          <w:ilvl w:val="1"/>
          <w:numId w:val="2"/>
        </w:numPr>
        <w:tabs>
          <w:tab w:val="left" w:pos="1201"/>
        </w:tabs>
        <w:spacing w:line="273" w:lineRule="exact"/>
        <w:ind w:hanging="361"/>
        <w:jc w:val="both"/>
      </w:pPr>
      <w:r>
        <w:t>Purpose</w:t>
      </w:r>
    </w:p>
    <w:p w14:paraId="106527E8" w14:textId="77777777" w:rsidR="00801593" w:rsidRDefault="00000000" w:rsidP="0051612C">
      <w:pPr>
        <w:pStyle w:val="BodyText"/>
        <w:ind w:left="840" w:right="835" w:firstLine="719"/>
        <w:jc w:val="both"/>
        <w:rPr>
          <w:ins w:id="0" w:author="srimathi balmurugan" w:date="2023-12-05T09:54:00Z"/>
          <w:rFonts w:ascii="Libre Franklin" w:hAnsi="Libre Franklin"/>
          <w:color w:val="333333"/>
          <w:shd w:val="clear" w:color="auto" w:fill="FFFFFF"/>
        </w:rPr>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51612C">
        <w:t>Issue Tracking</w:t>
      </w:r>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5C71B2">
        <w:t xml:space="preserve"> </w:t>
      </w:r>
      <w:r w:rsidR="0051612C" w:rsidRPr="0051612C">
        <w:rPr>
          <w:color w:val="333333"/>
          <w:shd w:val="clear" w:color="auto" w:fill="FFFFFF"/>
        </w:rPr>
        <w:t>Issue Tracking for Improving Software Reliability is an automated system that can be useful to admin and developers in any functional organization. Issue Tracking System gives the facility to define the tasks in the organization and also allows the admin to track the issues spent by the developer for that particular task. It can help admin for Issue estimation per project or application.</w:t>
      </w:r>
      <w:r w:rsidR="0051612C">
        <w:rPr>
          <w:rFonts w:ascii="Libre Franklin" w:hAnsi="Libre Franklin"/>
          <w:color w:val="333333"/>
          <w:shd w:val="clear" w:color="auto" w:fill="FFFFFF"/>
        </w:rPr>
        <w:t xml:space="preserve"> </w:t>
      </w:r>
    </w:p>
    <w:p w14:paraId="536895C8" w14:textId="3D1C5D8A" w:rsidR="00B84573" w:rsidRDefault="00000000" w:rsidP="00801593">
      <w:pPr>
        <w:pStyle w:val="BodyText"/>
        <w:ind w:right="835"/>
        <w:jc w:val="both"/>
        <w:pPrChange w:id="1" w:author="srimathi balmurugan" w:date="2023-12-05T09:54:00Z">
          <w:pPr>
            <w:pStyle w:val="BodyText"/>
            <w:ind w:left="840" w:right="835" w:firstLine="719"/>
            <w:jc w:val="both"/>
          </w:pPr>
        </w:pPrChange>
      </w:pPr>
      <w:r>
        <w:t>Document</w:t>
      </w:r>
      <w:r>
        <w:rPr>
          <w:spacing w:val="-3"/>
        </w:rPr>
        <w:t xml:space="preserve"> </w:t>
      </w:r>
      <w:r>
        <w:t>Conventions</w:t>
      </w:r>
    </w:p>
    <w:p w14:paraId="6E46F0A5" w14:textId="77777777" w:rsidR="00B84573"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28AE5B9" w14:textId="77777777" w:rsidR="00B84573"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0D98244" wp14:editId="13674884">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59BC6BF" w14:textId="77777777" w:rsidR="00B84573"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4244D61" w14:textId="77777777" w:rsidR="00B84573" w:rsidRDefault="00000000">
      <w:pPr>
        <w:pStyle w:val="BodyText"/>
        <w:spacing w:before="1"/>
        <w:ind w:left="2280"/>
        <w:jc w:val="both"/>
      </w:pPr>
      <w:r>
        <w:t>Font</w:t>
      </w:r>
      <w:r>
        <w:rPr>
          <w:spacing w:val="-1"/>
        </w:rPr>
        <w:t xml:space="preserve"> </w:t>
      </w:r>
      <w:r>
        <w:t>Size: 14</w:t>
      </w:r>
    </w:p>
    <w:p w14:paraId="4FB93A5C" w14:textId="77777777" w:rsidR="00B84573"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C55B34F" wp14:editId="7ECCE93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000B723" w14:textId="77777777" w:rsidR="00B8457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67E79C8" w14:textId="77777777" w:rsidR="00B84573" w:rsidRDefault="00000000">
      <w:pPr>
        <w:pStyle w:val="BodyText"/>
        <w:spacing w:before="1" w:line="275" w:lineRule="exact"/>
        <w:ind w:left="2280"/>
        <w:jc w:val="both"/>
      </w:pPr>
      <w:r>
        <w:t>Font</w:t>
      </w:r>
      <w:r>
        <w:rPr>
          <w:spacing w:val="-1"/>
        </w:rPr>
        <w:t xml:space="preserve"> </w:t>
      </w:r>
      <w:r>
        <w:t>Size: 12</w:t>
      </w:r>
    </w:p>
    <w:p w14:paraId="3D12ACBF" w14:textId="77777777" w:rsidR="00B84573"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61BC537" wp14:editId="4269878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79F2FB" w14:textId="77777777" w:rsidR="00B84573"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16B47A0" w14:textId="77777777" w:rsidR="00B84573" w:rsidRDefault="00B84573">
      <w:pPr>
        <w:pStyle w:val="BodyText"/>
        <w:spacing w:before="9"/>
        <w:ind w:left="0"/>
        <w:rPr>
          <w:sz w:val="22"/>
        </w:rPr>
      </w:pPr>
    </w:p>
    <w:p w14:paraId="7BA780B1" w14:textId="77777777" w:rsidR="00B84573" w:rsidRDefault="0000000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47F7EF38" w14:textId="77777777" w:rsidR="005C71B2" w:rsidRDefault="005C71B2" w:rsidP="005C71B2">
      <w:pPr>
        <w:pStyle w:val="Heading2"/>
        <w:tabs>
          <w:tab w:val="left" w:pos="1201"/>
        </w:tabs>
        <w:spacing w:before="1"/>
        <w:ind w:left="839" w:firstLine="0"/>
        <w:jc w:val="left"/>
      </w:pPr>
    </w:p>
    <w:p w14:paraId="585BF610" w14:textId="77777777" w:rsidR="005C71B2" w:rsidRDefault="005C71B2" w:rsidP="005C71B2">
      <w:pPr>
        <w:pStyle w:val="Heading2"/>
        <w:tabs>
          <w:tab w:val="left" w:pos="1201"/>
        </w:tabs>
        <w:spacing w:before="1"/>
        <w:ind w:left="839" w:firstLine="0"/>
        <w:jc w:val="left"/>
        <w:rPr>
          <w:b w:val="0"/>
          <w:bCs w:val="0"/>
        </w:rPr>
      </w:pPr>
      <w:r w:rsidRPr="005C71B2">
        <w:rPr>
          <w:b w:val="0"/>
          <w:bCs w:val="0"/>
        </w:rPr>
        <w:t>The "Issue Tracking for Improving Software Reliability" project aims to automate and enhance task management within functional organizations, providing valuable tools for both administrators and developers. The system encompasses user roles and permissions, enabling secure access control for admins and developers. Users can create and manage tasks, with essential details such as descriptions, priorities, and statuses. Task assignment and progress tracking functionalities empower admins to allocate work efficiently and monitor development progress. Developers can log time spent on tasks, facilitating accurate project timelines and resource allocation. Project and application management features allow categorization and analysis on a per-project or per-application basis.</w:t>
      </w:r>
    </w:p>
    <w:p w14:paraId="349ADC4F" w14:textId="0E471777" w:rsidR="005C71B2" w:rsidRPr="005C71B2" w:rsidRDefault="005C71B2" w:rsidP="005C71B2">
      <w:pPr>
        <w:pStyle w:val="Heading2"/>
        <w:tabs>
          <w:tab w:val="left" w:pos="1201"/>
        </w:tabs>
        <w:spacing w:before="1"/>
        <w:ind w:left="839" w:firstLine="0"/>
        <w:jc w:val="left"/>
        <w:rPr>
          <w:b w:val="0"/>
          <w:bCs w:val="0"/>
        </w:rPr>
      </w:pPr>
      <w:r w:rsidRPr="005C71B2">
        <w:rPr>
          <w:b w:val="0"/>
          <w:bCs w:val="0"/>
        </w:rPr>
        <w:t xml:space="preserve"> The system supports issue estimation and planning, aiding administrators in resource allocation based on task complexities. Communication and collaboration tools enable seamless interaction among team members, with notifications for task updates and deadlines. Reporting and analytics provide insights into project status and issue resolution. Integration with version control systems ensures alignment of code changes with specific tasks. Customization options, security measures, user-friendly interfaces, and scalability considerations contribute to a comprehensive solution. Documentation and training resources ensure effective system utilization, while ongoing maintenance and support address evolving needs, making the project a robust and adaptable asset for organizational efficiency and software reliability improvement.</w:t>
      </w:r>
    </w:p>
    <w:p w14:paraId="75A1B1D1" w14:textId="77777777" w:rsidR="005C71B2" w:rsidDel="00801593" w:rsidRDefault="005C71B2" w:rsidP="005C71B2">
      <w:pPr>
        <w:pStyle w:val="Heading2"/>
        <w:tabs>
          <w:tab w:val="left" w:pos="1201"/>
        </w:tabs>
        <w:spacing w:before="1"/>
        <w:ind w:left="839" w:firstLine="0"/>
        <w:jc w:val="left"/>
        <w:rPr>
          <w:del w:id="2" w:author="srimathi balmurugan" w:date="2023-12-05T09:55:00Z"/>
        </w:rPr>
      </w:pPr>
    </w:p>
    <w:p w14:paraId="5893EB2F" w14:textId="77777777" w:rsidR="005C71B2" w:rsidRPr="005C71B2" w:rsidRDefault="005C71B2" w:rsidP="00801593">
      <w:pPr>
        <w:pStyle w:val="Heading2"/>
        <w:tabs>
          <w:tab w:val="left" w:pos="1201"/>
        </w:tabs>
        <w:spacing w:before="1"/>
        <w:ind w:left="0" w:firstLine="0"/>
        <w:jc w:val="left"/>
        <w:pPrChange w:id="3" w:author="srimathi balmurugan" w:date="2023-12-05T09:55:00Z">
          <w:pPr>
            <w:pStyle w:val="Heading2"/>
            <w:tabs>
              <w:tab w:val="left" w:pos="1201"/>
            </w:tabs>
            <w:spacing w:before="1"/>
            <w:ind w:left="839" w:firstLine="0"/>
            <w:jc w:val="left"/>
          </w:pPr>
        </w:pPrChange>
      </w:pPr>
    </w:p>
    <w:p w14:paraId="2B2FAEB5" w14:textId="02EC8D5E" w:rsidR="00B84573"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F4E119F" w14:textId="77777777" w:rsidR="00B84573"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106DF9F" w14:textId="77777777" w:rsidR="00B84573"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FBDAEF5" w14:textId="30D5B96B" w:rsidR="00B84573" w:rsidDel="00801593" w:rsidRDefault="00000000">
      <w:pPr>
        <w:pStyle w:val="BodyText"/>
        <w:ind w:right="5167"/>
        <w:rPr>
          <w:del w:id="4" w:author="srimathi balmurugan" w:date="2023-12-05T09:55:00Z"/>
        </w:r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w:t>
      </w:r>
      <w:ins w:id="5" w:author="srimathi balmurugan" w:date="2023-12-05T09:55:00Z">
        <w:r w:rsidR="00801593">
          <w:t>n</w:t>
        </w:r>
      </w:ins>
      <w:del w:id="6" w:author="srimathi balmurugan" w:date="2023-12-05T09:55:00Z">
        <w:r w:rsidDel="00801593">
          <w:delText>n</w:delText>
        </w:r>
      </w:del>
    </w:p>
    <w:p w14:paraId="7AED9876" w14:textId="77777777" w:rsidR="00B84573" w:rsidRDefault="00B84573" w:rsidP="00801593">
      <w:pPr>
        <w:pStyle w:val="BodyText"/>
        <w:ind w:right="5167"/>
        <w:sectPr w:rsidR="00B84573">
          <w:pgSz w:w="12240" w:h="15840"/>
          <w:pgMar w:top="1360" w:right="600" w:bottom="280" w:left="600" w:header="720" w:footer="720" w:gutter="0"/>
          <w:cols w:space="720"/>
        </w:sectPr>
        <w:pPrChange w:id="7" w:author="srimathi balmurugan" w:date="2023-12-05T09:55:00Z">
          <w:pPr/>
        </w:pPrChange>
      </w:pPr>
    </w:p>
    <w:p w14:paraId="07FECE32" w14:textId="77777777" w:rsidR="00B84573" w:rsidDel="00801593" w:rsidRDefault="00B84573">
      <w:pPr>
        <w:pStyle w:val="BodyText"/>
        <w:ind w:left="0"/>
        <w:rPr>
          <w:del w:id="8" w:author="srimathi balmurugan" w:date="2023-12-05T09:55:00Z"/>
          <w:sz w:val="20"/>
        </w:rPr>
      </w:pPr>
    </w:p>
    <w:p w14:paraId="55391A39" w14:textId="77777777" w:rsidR="00B84573" w:rsidRDefault="00B84573">
      <w:pPr>
        <w:pStyle w:val="BodyText"/>
        <w:ind w:left="0"/>
        <w:rPr>
          <w:sz w:val="20"/>
        </w:rPr>
      </w:pPr>
    </w:p>
    <w:p w14:paraId="0AAFD02E" w14:textId="77777777" w:rsidR="00B84573" w:rsidRDefault="00B84573">
      <w:pPr>
        <w:pStyle w:val="BodyText"/>
        <w:spacing w:before="8"/>
        <w:ind w:left="0"/>
        <w:rPr>
          <w:sz w:val="18"/>
        </w:rPr>
      </w:pPr>
    </w:p>
    <w:p w14:paraId="15D23587" w14:textId="77777777" w:rsidR="00B84573" w:rsidRDefault="00000000">
      <w:pPr>
        <w:pStyle w:val="Heading2"/>
        <w:numPr>
          <w:ilvl w:val="1"/>
          <w:numId w:val="2"/>
        </w:numPr>
        <w:tabs>
          <w:tab w:val="left" w:pos="1201"/>
        </w:tabs>
        <w:spacing w:before="90"/>
        <w:ind w:hanging="361"/>
      </w:pPr>
      <w:r>
        <w:t>References</w:t>
      </w:r>
    </w:p>
    <w:p w14:paraId="3C5C3417" w14:textId="77777777" w:rsidR="00B84573" w:rsidRDefault="00000000">
      <w:pPr>
        <w:pStyle w:val="ListParagraph"/>
        <w:numPr>
          <w:ilvl w:val="2"/>
          <w:numId w:val="2"/>
        </w:numPr>
        <w:tabs>
          <w:tab w:val="left" w:pos="1561"/>
        </w:tabs>
        <w:spacing w:line="274" w:lineRule="exact"/>
        <w:ind w:hanging="361"/>
        <w:rPr>
          <w:sz w:val="24"/>
        </w:rPr>
      </w:pPr>
      <w:r>
        <w:rPr>
          <w:sz w:val="24"/>
        </w:rPr>
        <w:t>Books</w:t>
      </w:r>
    </w:p>
    <w:p w14:paraId="38472B1A" w14:textId="77777777" w:rsidR="00B84573"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65820B61" wp14:editId="48FB7C4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72DC7DAC" wp14:editId="0FCE185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1D4D48A2" w14:textId="40E437E3" w:rsidR="00B84573" w:rsidRDefault="00000000">
      <w:pPr>
        <w:pStyle w:val="BodyText"/>
        <w:spacing w:before="20"/>
        <w:ind w:left="1920"/>
      </w:pPr>
      <w:r>
        <w:t>Software</w:t>
      </w:r>
      <w:r>
        <w:rPr>
          <w:spacing w:val="-3"/>
        </w:rPr>
        <w:t xml:space="preserve"> </w:t>
      </w:r>
      <w:r>
        <w:t>Requirements (Microsoft) Second</w:t>
      </w:r>
      <w:r>
        <w:rPr>
          <w:spacing w:val="-1"/>
        </w:rPr>
        <w:t xml:space="preserve"> </w:t>
      </w:r>
      <w:r>
        <w:t>Edition</w:t>
      </w:r>
      <w:r w:rsidR="005C71B2">
        <w:t xml:space="preserve"> </w:t>
      </w:r>
      <w:r>
        <w:t>By</w:t>
      </w:r>
      <w:r>
        <w:rPr>
          <w:spacing w:val="-5"/>
        </w:rPr>
        <w:t xml:space="preserve"> </w:t>
      </w:r>
      <w:r>
        <w:t>Karl E. Wiegers</w:t>
      </w:r>
    </w:p>
    <w:p w14:paraId="38E82D91" w14:textId="77777777" w:rsidR="00B84573"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3E28EECA" w14:textId="77777777" w:rsidR="00B84573"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0876D08" wp14:editId="166EC00C">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435D906D" w14:textId="77777777" w:rsidR="00B84573" w:rsidRDefault="00000000">
      <w:pPr>
        <w:spacing w:before="24"/>
        <w:ind w:left="1920"/>
        <w:rPr>
          <w:b/>
          <w:sz w:val="24"/>
        </w:rPr>
      </w:pPr>
      <w:hyperlink r:id="rId9">
        <w:r>
          <w:rPr>
            <w:b/>
            <w:color w:val="0000FF"/>
            <w:sz w:val="24"/>
            <w:u w:val="thick" w:color="0000FF"/>
          </w:rPr>
          <w:t>http://www.slideshare.net/</w:t>
        </w:r>
      </w:hyperlink>
    </w:p>
    <w:p w14:paraId="777A85A7" w14:textId="77777777" w:rsidR="00B84573" w:rsidRDefault="00000000">
      <w:pPr>
        <w:spacing w:before="19"/>
        <w:ind w:left="1920"/>
        <w:rPr>
          <w:b/>
          <w:sz w:val="24"/>
        </w:rPr>
      </w:pPr>
      <w:hyperlink r:id="rId10">
        <w:r>
          <w:rPr>
            <w:b/>
            <w:color w:val="0000FF"/>
            <w:sz w:val="24"/>
            <w:u w:val="thick" w:color="0000FF"/>
          </w:rPr>
          <w:t>http://ebookily.net/doc/srs-library-management-system</w:t>
        </w:r>
      </w:hyperlink>
    </w:p>
    <w:p w14:paraId="326652A0" w14:textId="77777777" w:rsidR="00B84573" w:rsidRDefault="00B84573">
      <w:pPr>
        <w:pStyle w:val="BodyText"/>
        <w:spacing w:before="11"/>
        <w:ind w:left="0"/>
        <w:rPr>
          <w:b/>
          <w:sz w:val="23"/>
        </w:rPr>
      </w:pPr>
    </w:p>
    <w:p w14:paraId="1A7CA0D0" w14:textId="77777777" w:rsidR="00B84573" w:rsidRDefault="00000000">
      <w:pPr>
        <w:pStyle w:val="Heading1"/>
        <w:numPr>
          <w:ilvl w:val="0"/>
          <w:numId w:val="2"/>
        </w:numPr>
        <w:tabs>
          <w:tab w:val="left" w:pos="1121"/>
        </w:tabs>
      </w:pPr>
      <w:r>
        <w:t>Overall</w:t>
      </w:r>
      <w:r>
        <w:rPr>
          <w:spacing w:val="-4"/>
        </w:rPr>
        <w:t xml:space="preserve"> </w:t>
      </w:r>
      <w:r>
        <w:t>Descriptions</w:t>
      </w:r>
    </w:p>
    <w:p w14:paraId="3A32197D" w14:textId="77777777" w:rsidR="00B84573"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2F08A6A7" w14:textId="77777777" w:rsidR="00B84573"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79EE3120" w14:textId="77777777" w:rsidR="00B84573" w:rsidRDefault="00B84573">
      <w:pPr>
        <w:pStyle w:val="BodyText"/>
        <w:ind w:left="0"/>
        <w:rPr>
          <w:sz w:val="20"/>
        </w:rPr>
      </w:pPr>
    </w:p>
    <w:p w14:paraId="41DF9E5F" w14:textId="77777777" w:rsidR="00B84573" w:rsidRDefault="00B84573">
      <w:pPr>
        <w:rPr>
          <w:sz w:val="20"/>
        </w:rPr>
        <w:sectPr w:rsidR="00B84573">
          <w:pgSz w:w="12240" w:h="15840"/>
          <w:pgMar w:top="1500" w:right="600" w:bottom="280" w:left="600" w:header="720" w:footer="720" w:gutter="0"/>
          <w:cols w:space="720"/>
        </w:sectPr>
      </w:pPr>
    </w:p>
    <w:p w14:paraId="3ACB8531" w14:textId="77777777" w:rsidR="00B84573" w:rsidRDefault="00B84573">
      <w:pPr>
        <w:pStyle w:val="BodyText"/>
        <w:ind w:left="0"/>
        <w:rPr>
          <w:sz w:val="16"/>
        </w:rPr>
      </w:pPr>
    </w:p>
    <w:p w14:paraId="2CC18B1C" w14:textId="77777777" w:rsidR="00B84573" w:rsidRDefault="00B84573">
      <w:pPr>
        <w:pStyle w:val="BodyText"/>
        <w:spacing w:before="7"/>
        <w:ind w:left="0"/>
        <w:rPr>
          <w:sz w:val="21"/>
        </w:rPr>
      </w:pPr>
    </w:p>
    <w:p w14:paraId="180270A4" w14:textId="77777777" w:rsidR="00B84573" w:rsidRDefault="00000000">
      <w:pPr>
        <w:jc w:val="right"/>
        <w:rPr>
          <w:rFonts w:ascii="Arial"/>
          <w:i/>
          <w:sz w:val="14"/>
        </w:rPr>
      </w:pPr>
      <w:r>
        <w:rPr>
          <w:rFonts w:ascii="Arial"/>
          <w:i/>
          <w:w w:val="105"/>
          <w:sz w:val="14"/>
        </w:rPr>
        <w:t>searches</w:t>
      </w:r>
    </w:p>
    <w:p w14:paraId="30A7F149" w14:textId="77777777" w:rsidR="00B84573" w:rsidRDefault="00B84573">
      <w:pPr>
        <w:pStyle w:val="BodyText"/>
        <w:spacing w:before="11"/>
        <w:ind w:left="0"/>
        <w:rPr>
          <w:rFonts w:ascii="Arial"/>
          <w:i/>
          <w:sz w:val="17"/>
        </w:rPr>
      </w:pPr>
    </w:p>
    <w:p w14:paraId="35E04FB8" w14:textId="77777777" w:rsidR="00B84573" w:rsidRDefault="00000000">
      <w:pPr>
        <w:spacing w:line="152" w:lineRule="exact"/>
        <w:ind w:right="1017"/>
        <w:jc w:val="right"/>
        <w:rPr>
          <w:rFonts w:ascii="Arial MT"/>
          <w:sz w:val="14"/>
        </w:rPr>
      </w:pPr>
      <w:r>
        <w:rPr>
          <w:rFonts w:ascii="Arial MT"/>
          <w:w w:val="106"/>
          <w:sz w:val="14"/>
        </w:rPr>
        <w:t>1</w:t>
      </w:r>
    </w:p>
    <w:p w14:paraId="795F0348" w14:textId="77777777" w:rsidR="00B84573" w:rsidRDefault="0000000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4D0DDF43" w14:textId="77777777" w:rsidR="00B84573" w:rsidRDefault="00000000">
      <w:pPr>
        <w:spacing w:before="96" w:line="157" w:lineRule="exact"/>
        <w:ind w:left="3360"/>
        <w:rPr>
          <w:rFonts w:ascii="Arial MT"/>
          <w:sz w:val="14"/>
        </w:rPr>
      </w:pPr>
      <w:r>
        <w:rPr>
          <w:rFonts w:ascii="Arial MT"/>
          <w:w w:val="106"/>
          <w:sz w:val="14"/>
        </w:rPr>
        <w:t>1</w:t>
      </w:r>
    </w:p>
    <w:p w14:paraId="283ADBCB" w14:textId="77777777" w:rsidR="00B84573" w:rsidRDefault="00000000">
      <w:pPr>
        <w:spacing w:line="120" w:lineRule="exact"/>
        <w:ind w:left="3338"/>
        <w:rPr>
          <w:rFonts w:ascii="Arial MT"/>
          <w:sz w:val="14"/>
        </w:rPr>
      </w:pPr>
      <w:r>
        <w:rPr>
          <w:rFonts w:ascii="Arial MT"/>
          <w:w w:val="106"/>
          <w:sz w:val="14"/>
        </w:rPr>
        <w:t>1</w:t>
      </w:r>
    </w:p>
    <w:p w14:paraId="750EB50A" w14:textId="77777777" w:rsidR="00B84573" w:rsidRDefault="00000000">
      <w:pPr>
        <w:pStyle w:val="BodyText"/>
        <w:ind w:left="0"/>
        <w:rPr>
          <w:rFonts w:ascii="Arial MT"/>
          <w:sz w:val="16"/>
        </w:rPr>
      </w:pPr>
      <w:r>
        <w:br w:type="column"/>
      </w:r>
    </w:p>
    <w:p w14:paraId="5044269C" w14:textId="77777777" w:rsidR="00B84573" w:rsidRDefault="00B84573">
      <w:pPr>
        <w:pStyle w:val="BodyText"/>
        <w:ind w:left="0"/>
        <w:rPr>
          <w:rFonts w:ascii="Arial MT"/>
          <w:sz w:val="16"/>
        </w:rPr>
      </w:pPr>
    </w:p>
    <w:p w14:paraId="618A10C0" w14:textId="77777777" w:rsidR="00B84573" w:rsidRDefault="00B84573">
      <w:pPr>
        <w:pStyle w:val="BodyText"/>
        <w:ind w:left="0"/>
        <w:rPr>
          <w:rFonts w:ascii="Arial MT"/>
          <w:sz w:val="16"/>
        </w:rPr>
      </w:pPr>
    </w:p>
    <w:p w14:paraId="08B18D0A" w14:textId="77777777" w:rsidR="00B84573" w:rsidRDefault="00B84573">
      <w:pPr>
        <w:pStyle w:val="BodyText"/>
        <w:ind w:left="0"/>
        <w:rPr>
          <w:rFonts w:ascii="Arial MT"/>
          <w:sz w:val="16"/>
        </w:rPr>
      </w:pPr>
    </w:p>
    <w:p w14:paraId="1E7C72B4" w14:textId="77777777" w:rsidR="00B84573" w:rsidRDefault="00B84573">
      <w:pPr>
        <w:pStyle w:val="BodyText"/>
        <w:ind w:left="0"/>
        <w:rPr>
          <w:rFonts w:ascii="Arial MT"/>
          <w:sz w:val="16"/>
        </w:rPr>
      </w:pPr>
    </w:p>
    <w:p w14:paraId="27493477" w14:textId="77777777" w:rsidR="00B84573" w:rsidRDefault="00B84573">
      <w:pPr>
        <w:pStyle w:val="BodyText"/>
        <w:spacing w:before="2"/>
        <w:ind w:left="0"/>
        <w:rPr>
          <w:rFonts w:ascii="Arial MT"/>
          <w:sz w:val="15"/>
        </w:rPr>
      </w:pPr>
    </w:p>
    <w:p w14:paraId="3E6E813D" w14:textId="77777777" w:rsidR="00B84573" w:rsidRDefault="00000000">
      <w:pPr>
        <w:ind w:left="28"/>
        <w:rPr>
          <w:rFonts w:ascii="Arial MT"/>
          <w:sz w:val="14"/>
        </w:rPr>
      </w:pPr>
      <w:r>
        <w:rPr>
          <w:rFonts w:ascii="Arial MT"/>
          <w:w w:val="105"/>
          <w:sz w:val="14"/>
        </w:rPr>
        <w:t>1..*</w:t>
      </w:r>
    </w:p>
    <w:p w14:paraId="3060C9FE" w14:textId="77777777" w:rsidR="00B84573" w:rsidRDefault="00000000">
      <w:pPr>
        <w:pStyle w:val="BodyText"/>
        <w:ind w:left="0"/>
        <w:rPr>
          <w:rFonts w:ascii="Arial MT"/>
          <w:sz w:val="16"/>
        </w:rPr>
      </w:pPr>
      <w:r>
        <w:br w:type="column"/>
      </w:r>
    </w:p>
    <w:p w14:paraId="0C31DE08" w14:textId="77777777" w:rsidR="00B84573" w:rsidRDefault="0000000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701F9AB1" w14:textId="77777777" w:rsidR="00B84573" w:rsidRDefault="00B84573">
      <w:pPr>
        <w:pStyle w:val="BodyText"/>
        <w:spacing w:before="9"/>
        <w:ind w:left="0"/>
        <w:rPr>
          <w:rFonts w:ascii="Arial MT"/>
          <w:sz w:val="13"/>
        </w:rPr>
      </w:pPr>
    </w:p>
    <w:p w14:paraId="077E6493" w14:textId="51969197" w:rsidR="00B84573" w:rsidRDefault="00ED3052">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31CA54D1" wp14:editId="26882F98">
                <wp:simplePos x="0" y="0"/>
                <wp:positionH relativeFrom="page">
                  <wp:posOffset>1466850</wp:posOffset>
                </wp:positionH>
                <wp:positionV relativeFrom="paragraph">
                  <wp:posOffset>-319405</wp:posOffset>
                </wp:positionV>
                <wp:extent cx="5126355" cy="3455670"/>
                <wp:effectExtent l="0" t="0" r="0" b="0"/>
                <wp:wrapNone/>
                <wp:docPr id="60224592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31099842"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689157"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0933094"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2915370"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0942734"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002062"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535771"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9251713"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0654968"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0731323"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806615870"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759601"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210455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6329256"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4457075"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227754"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562553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86787"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3061286"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7447851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44611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36002006"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29992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8210965"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709341"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925943766"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121011103"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720814605"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823935"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5302660"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528267"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68304940"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3536735"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331578"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020222"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9813538"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9798432"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449163"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7643272"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729826126"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620409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110224"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77489306"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9329505"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4952148"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456312"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1808759"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5491977"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547926"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61222"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684100"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11184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80BF3"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">
                  <v:imagedata r:id="rId17"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">
                  <v:imagedata r:id="rId18"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">
                  <v:imagedata r:id="rId19"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">
                  <v:imagedata r:id="rId20"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">
                  <v:imagedata r:id="rId21"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">
                  <v:imagedata r:id="rId22"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000000">
        <w:rPr>
          <w:rFonts w:ascii="Arial MT"/>
          <w:w w:val="105"/>
          <w:sz w:val="14"/>
        </w:rPr>
        <w:t>search_book</w:t>
      </w:r>
    </w:p>
    <w:p w14:paraId="16E52103" w14:textId="77777777" w:rsidR="00B84573" w:rsidRDefault="00B84573">
      <w:pPr>
        <w:pStyle w:val="BodyText"/>
        <w:ind w:left="0"/>
        <w:rPr>
          <w:rFonts w:ascii="Arial MT"/>
          <w:sz w:val="16"/>
        </w:rPr>
      </w:pPr>
    </w:p>
    <w:p w14:paraId="6F30401C" w14:textId="77777777" w:rsidR="00B84573" w:rsidRDefault="00B84573">
      <w:pPr>
        <w:pStyle w:val="BodyText"/>
        <w:ind w:left="0"/>
        <w:rPr>
          <w:rFonts w:ascii="Arial MT"/>
          <w:sz w:val="16"/>
        </w:rPr>
      </w:pPr>
    </w:p>
    <w:p w14:paraId="29187214" w14:textId="77777777" w:rsidR="00B84573" w:rsidRDefault="00B84573">
      <w:pPr>
        <w:pStyle w:val="BodyText"/>
        <w:ind w:left="0"/>
        <w:rPr>
          <w:rFonts w:ascii="Arial MT"/>
          <w:sz w:val="14"/>
        </w:rPr>
      </w:pPr>
    </w:p>
    <w:p w14:paraId="29DD1F24" w14:textId="77777777" w:rsidR="00B84573" w:rsidRDefault="00000000">
      <w:pPr>
        <w:jc w:val="right"/>
        <w:rPr>
          <w:rFonts w:ascii="Arial MT"/>
          <w:sz w:val="14"/>
        </w:rPr>
      </w:pPr>
      <w:r>
        <w:rPr>
          <w:rFonts w:ascii="Arial MT"/>
          <w:w w:val="105"/>
          <w:sz w:val="14"/>
        </w:rPr>
        <w:t>1..*</w:t>
      </w:r>
    </w:p>
    <w:p w14:paraId="2300728F" w14:textId="77777777" w:rsidR="00B84573" w:rsidRDefault="00000000">
      <w:pPr>
        <w:pStyle w:val="BodyText"/>
        <w:spacing w:before="9"/>
        <w:ind w:left="0"/>
        <w:rPr>
          <w:rFonts w:ascii="Arial MT"/>
          <w:sz w:val="12"/>
        </w:rPr>
      </w:pPr>
      <w:r>
        <w:br w:type="column"/>
      </w:r>
    </w:p>
    <w:p w14:paraId="6337A08E" w14:textId="13BA38BA" w:rsidR="00B84573" w:rsidRDefault="00ED3052">
      <w:pPr>
        <w:pStyle w:val="BodyText"/>
        <w:ind w:left="215" w:right="-101"/>
        <w:rPr>
          <w:rFonts w:ascii="Arial MT"/>
          <w:sz w:val="20"/>
        </w:rPr>
      </w:pPr>
      <w:r>
        <w:rPr>
          <w:rFonts w:ascii="Arial MT"/>
          <w:noProof/>
          <w:sz w:val="20"/>
        </w:rPr>
        <mc:AlternateContent>
          <mc:Choice Requires="wpg">
            <w:drawing>
              <wp:inline distT="0" distB="0" distL="0" distR="0" wp14:anchorId="3A24A234" wp14:editId="76897E2B">
                <wp:extent cx="504825" cy="250825"/>
                <wp:effectExtent l="7620" t="17145" r="11430" b="8255"/>
                <wp:docPr id="175696617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847085788"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1079689"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D0D3F6"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681741CC" w14:textId="77777777" w:rsidR="00B84573" w:rsidRDefault="00000000">
      <w:pPr>
        <w:spacing w:before="70"/>
        <w:ind w:left="237"/>
        <w:rPr>
          <w:rFonts w:ascii="Arial MT"/>
          <w:sz w:val="14"/>
        </w:rPr>
      </w:pPr>
      <w:r>
        <w:rPr>
          <w:rFonts w:ascii="Arial MT"/>
          <w:w w:val="105"/>
          <w:sz w:val="14"/>
        </w:rPr>
        <w:t>check_limit</w:t>
      </w:r>
    </w:p>
    <w:p w14:paraId="5F44239F" w14:textId="77777777" w:rsidR="00B84573" w:rsidRDefault="00000000">
      <w:pPr>
        <w:pStyle w:val="BodyText"/>
        <w:ind w:left="0"/>
        <w:rPr>
          <w:rFonts w:ascii="Arial MT"/>
          <w:sz w:val="16"/>
        </w:rPr>
      </w:pPr>
      <w:r>
        <w:br w:type="column"/>
      </w:r>
    </w:p>
    <w:p w14:paraId="541775E9" w14:textId="77777777" w:rsidR="00B84573" w:rsidRDefault="00B84573">
      <w:pPr>
        <w:pStyle w:val="BodyText"/>
        <w:ind w:left="0"/>
        <w:rPr>
          <w:rFonts w:ascii="Arial MT"/>
          <w:sz w:val="16"/>
        </w:rPr>
      </w:pPr>
    </w:p>
    <w:p w14:paraId="23133BBF" w14:textId="77777777" w:rsidR="00B84573" w:rsidRDefault="00B84573">
      <w:pPr>
        <w:pStyle w:val="BodyText"/>
        <w:ind w:left="0"/>
        <w:rPr>
          <w:rFonts w:ascii="Arial MT"/>
          <w:sz w:val="16"/>
        </w:rPr>
      </w:pPr>
    </w:p>
    <w:p w14:paraId="33E7C888" w14:textId="77777777" w:rsidR="00B84573" w:rsidRDefault="00B84573">
      <w:pPr>
        <w:pStyle w:val="BodyText"/>
        <w:ind w:left="0"/>
        <w:rPr>
          <w:rFonts w:ascii="Arial MT"/>
          <w:sz w:val="16"/>
        </w:rPr>
      </w:pPr>
    </w:p>
    <w:p w14:paraId="5E04E172" w14:textId="77777777" w:rsidR="00B84573" w:rsidRDefault="00B84573">
      <w:pPr>
        <w:pStyle w:val="BodyText"/>
        <w:ind w:left="0"/>
        <w:rPr>
          <w:rFonts w:ascii="Arial MT"/>
          <w:sz w:val="16"/>
        </w:rPr>
      </w:pPr>
    </w:p>
    <w:p w14:paraId="7C49BCA9" w14:textId="77777777" w:rsidR="00B84573" w:rsidRDefault="00000000">
      <w:pPr>
        <w:spacing w:before="119"/>
        <w:ind w:left="3"/>
        <w:rPr>
          <w:rFonts w:ascii="Arial MT"/>
          <w:sz w:val="14"/>
        </w:rPr>
      </w:pPr>
      <w:r>
        <w:rPr>
          <w:rFonts w:ascii="Arial MT"/>
          <w:w w:val="105"/>
          <w:sz w:val="14"/>
        </w:rPr>
        <w:t>check_availability</w:t>
      </w:r>
    </w:p>
    <w:p w14:paraId="33D78EF7" w14:textId="77777777" w:rsidR="00B84573" w:rsidRDefault="00B84573">
      <w:pPr>
        <w:rPr>
          <w:rFonts w:ascii="Arial MT"/>
          <w:sz w:val="14"/>
        </w:rPr>
        <w:sectPr w:rsidR="00B84573">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6F945F09" w14:textId="77777777" w:rsidR="00B84573" w:rsidRDefault="0000000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2A0EDD26" w14:textId="77777777" w:rsidR="00B84573" w:rsidRDefault="00000000">
      <w:pPr>
        <w:pStyle w:val="BodyText"/>
        <w:spacing w:before="3"/>
        <w:ind w:left="0"/>
        <w:rPr>
          <w:rFonts w:ascii="Arial MT"/>
          <w:sz w:val="17"/>
        </w:rPr>
      </w:pPr>
      <w:r>
        <w:br w:type="column"/>
      </w:r>
    </w:p>
    <w:p w14:paraId="1746BE78" w14:textId="77777777" w:rsidR="00B84573" w:rsidRDefault="00000000">
      <w:pPr>
        <w:ind w:left="1226"/>
        <w:rPr>
          <w:rFonts w:ascii="Arial MT"/>
          <w:sz w:val="14"/>
        </w:rPr>
      </w:pPr>
      <w:r>
        <w:rPr>
          <w:rFonts w:ascii="Arial MT"/>
          <w:w w:val="105"/>
          <w:sz w:val="14"/>
        </w:rPr>
        <w:t>issue_book</w:t>
      </w:r>
    </w:p>
    <w:p w14:paraId="1005B5E6" w14:textId="77777777" w:rsidR="00B84573" w:rsidRDefault="00000000">
      <w:pPr>
        <w:spacing w:before="33"/>
        <w:ind w:left="672"/>
        <w:rPr>
          <w:rFonts w:ascii="Arial"/>
          <w:i/>
          <w:sz w:val="14"/>
        </w:rPr>
      </w:pPr>
      <w:r>
        <w:rPr>
          <w:rFonts w:ascii="Arial"/>
          <w:i/>
          <w:w w:val="105"/>
          <w:sz w:val="14"/>
        </w:rPr>
        <w:t>request_renew</w:t>
      </w:r>
    </w:p>
    <w:p w14:paraId="461FE3CA" w14:textId="77777777" w:rsidR="00B84573" w:rsidRDefault="00000000">
      <w:pPr>
        <w:spacing w:before="109"/>
        <w:ind w:left="6"/>
        <w:rPr>
          <w:rFonts w:ascii="Arial MT"/>
          <w:sz w:val="14"/>
        </w:rPr>
      </w:pPr>
      <w:r>
        <w:br w:type="column"/>
      </w:r>
      <w:r>
        <w:rPr>
          <w:rFonts w:ascii="Arial MT"/>
          <w:w w:val="105"/>
          <w:sz w:val="14"/>
        </w:rPr>
        <w:t>&lt;&lt;include&gt;&gt;</w:t>
      </w:r>
    </w:p>
    <w:p w14:paraId="50728ECE" w14:textId="77777777" w:rsidR="00B84573" w:rsidRDefault="00000000">
      <w:pPr>
        <w:spacing w:before="15"/>
        <w:ind w:left="698"/>
        <w:rPr>
          <w:rFonts w:ascii="Arial"/>
          <w:i/>
          <w:sz w:val="14"/>
        </w:rPr>
      </w:pPr>
      <w:r>
        <w:br w:type="column"/>
      </w:r>
      <w:r>
        <w:rPr>
          <w:rFonts w:ascii="Arial"/>
          <w:i/>
          <w:w w:val="105"/>
          <w:sz w:val="14"/>
        </w:rPr>
        <w:t>monitors_request</w:t>
      </w:r>
    </w:p>
    <w:p w14:paraId="55DD472E" w14:textId="77777777" w:rsidR="00B84573" w:rsidRDefault="00000000">
      <w:pPr>
        <w:spacing w:before="71"/>
        <w:ind w:left="1090"/>
        <w:jc w:val="center"/>
        <w:rPr>
          <w:rFonts w:ascii="Arial MT"/>
          <w:sz w:val="14"/>
        </w:rPr>
      </w:pPr>
      <w:r>
        <w:rPr>
          <w:rFonts w:ascii="Arial MT"/>
          <w:w w:val="106"/>
          <w:sz w:val="14"/>
        </w:rPr>
        <w:t>1</w:t>
      </w:r>
    </w:p>
    <w:p w14:paraId="2500A174" w14:textId="5A8225E6" w:rsidR="00B84573" w:rsidRDefault="00ED3052">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11D9638F" wp14:editId="6D972563">
                <wp:simplePos x="0" y="0"/>
                <wp:positionH relativeFrom="page">
                  <wp:posOffset>6205220</wp:posOffset>
                </wp:positionH>
                <wp:positionV relativeFrom="paragraph">
                  <wp:posOffset>118110</wp:posOffset>
                </wp:positionV>
                <wp:extent cx="52705" cy="100965"/>
                <wp:effectExtent l="0" t="0" r="0" b="0"/>
                <wp:wrapNone/>
                <wp:docPr id="754256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03549" w14:textId="77777777" w:rsidR="00B84573" w:rsidRDefault="00000000">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9638F"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" filled="f" stroked="f">
                <v:textbox inset="0,0,0,0">
                  <w:txbxContent>
                    <w:p w14:paraId="10E03549" w14:textId="77777777" w:rsidR="00B84573" w:rsidRDefault="00000000">
                      <w:pPr>
                        <w:spacing w:line="158" w:lineRule="exact"/>
                        <w:rPr>
                          <w:rFonts w:ascii="Arial MT"/>
                          <w:sz w:val="14"/>
                        </w:rPr>
                      </w:pPr>
                      <w:r>
                        <w:rPr>
                          <w:rFonts w:ascii="Arial MT"/>
                          <w:w w:val="106"/>
                          <w:sz w:val="14"/>
                        </w:rPr>
                        <w:t>1</w:t>
                      </w:r>
                    </w:p>
                  </w:txbxContent>
                </v:textbox>
                <w10:wrap anchorx="page"/>
              </v:shape>
            </w:pict>
          </mc:Fallback>
        </mc:AlternateContent>
      </w:r>
      <w:r w:rsidR="00000000">
        <w:rPr>
          <w:rFonts w:ascii="Arial"/>
          <w:i/>
          <w:w w:val="105"/>
          <w:sz w:val="14"/>
        </w:rPr>
        <w:t>monitors_renew</w:t>
      </w:r>
      <w:r w:rsidR="00000000">
        <w:rPr>
          <w:rFonts w:ascii="Arial"/>
          <w:i/>
          <w:w w:val="105"/>
          <w:sz w:val="14"/>
        </w:rPr>
        <w:tab/>
      </w:r>
      <w:r w:rsidR="00000000">
        <w:rPr>
          <w:rFonts w:ascii="Arial MT"/>
          <w:w w:val="105"/>
          <w:position w:val="8"/>
          <w:sz w:val="14"/>
        </w:rPr>
        <w:t>1</w:t>
      </w:r>
    </w:p>
    <w:p w14:paraId="243EAEA4" w14:textId="77777777" w:rsidR="00B84573" w:rsidRDefault="00B84573">
      <w:pPr>
        <w:spacing w:line="208" w:lineRule="exact"/>
        <w:rPr>
          <w:rFonts w:ascii="Arial MT"/>
          <w:sz w:val="14"/>
        </w:rPr>
        <w:sectPr w:rsidR="00B84573">
          <w:type w:val="continuous"/>
          <w:pgSz w:w="12240" w:h="15840"/>
          <w:pgMar w:top="1500" w:right="600" w:bottom="280" w:left="600" w:header="720" w:footer="720" w:gutter="0"/>
          <w:cols w:num="4" w:space="720" w:equalWidth="0">
            <w:col w:w="3317" w:space="40"/>
            <w:col w:w="1976" w:space="39"/>
            <w:col w:w="834" w:space="39"/>
            <w:col w:w="4795"/>
          </w:cols>
        </w:sectPr>
      </w:pPr>
    </w:p>
    <w:p w14:paraId="13BE98B5" w14:textId="77777777" w:rsidR="00B84573" w:rsidRDefault="00000000">
      <w:pPr>
        <w:spacing w:before="80"/>
        <w:jc w:val="right"/>
        <w:rPr>
          <w:rFonts w:ascii="Arial"/>
          <w:i/>
          <w:sz w:val="14"/>
        </w:rPr>
      </w:pPr>
      <w:r>
        <w:rPr>
          <w:rFonts w:ascii="Arial"/>
          <w:i/>
          <w:w w:val="105"/>
          <w:sz w:val="14"/>
        </w:rPr>
        <w:t>performs</w:t>
      </w:r>
    </w:p>
    <w:p w14:paraId="11F5040A" w14:textId="77777777" w:rsidR="00B84573" w:rsidRDefault="00000000">
      <w:pPr>
        <w:spacing w:before="382"/>
        <w:ind w:left="151"/>
        <w:rPr>
          <w:rFonts w:ascii="Arial"/>
          <w:i/>
          <w:sz w:val="14"/>
        </w:rPr>
      </w:pPr>
      <w:r>
        <w:br w:type="column"/>
      </w:r>
      <w:r>
        <w:rPr>
          <w:rFonts w:ascii="Arial"/>
          <w:i/>
          <w:spacing w:val="-1"/>
          <w:w w:val="105"/>
          <w:sz w:val="14"/>
        </w:rPr>
        <w:t>give_book</w:t>
      </w:r>
    </w:p>
    <w:p w14:paraId="7FA8B484" w14:textId="77777777" w:rsidR="00B84573" w:rsidRDefault="00000000">
      <w:pPr>
        <w:spacing w:line="152" w:lineRule="exact"/>
        <w:ind w:left="629"/>
        <w:rPr>
          <w:rFonts w:ascii="Arial MT"/>
          <w:sz w:val="14"/>
        </w:rPr>
      </w:pPr>
      <w:r>
        <w:br w:type="column"/>
      </w:r>
      <w:r>
        <w:rPr>
          <w:rFonts w:ascii="Arial MT"/>
          <w:w w:val="105"/>
          <w:sz w:val="14"/>
        </w:rPr>
        <w:t>&lt;&lt;include&gt;&gt;</w:t>
      </w:r>
    </w:p>
    <w:p w14:paraId="062237B3" w14:textId="77777777" w:rsidR="00B84573" w:rsidRDefault="00000000">
      <w:pPr>
        <w:spacing w:line="155" w:lineRule="exact"/>
        <w:ind w:left="352"/>
        <w:rPr>
          <w:rFonts w:ascii="Arial MT"/>
          <w:sz w:val="14"/>
        </w:rPr>
      </w:pPr>
      <w:r>
        <w:rPr>
          <w:rFonts w:ascii="Arial MT"/>
          <w:w w:val="105"/>
          <w:sz w:val="14"/>
        </w:rPr>
        <w:t>0..*</w:t>
      </w:r>
    </w:p>
    <w:p w14:paraId="69BF785C" w14:textId="77777777" w:rsidR="00B84573" w:rsidRDefault="00B84573">
      <w:pPr>
        <w:pStyle w:val="BodyText"/>
        <w:ind w:left="0"/>
        <w:rPr>
          <w:rFonts w:ascii="Arial MT"/>
          <w:sz w:val="17"/>
        </w:rPr>
      </w:pPr>
    </w:p>
    <w:p w14:paraId="7179534F" w14:textId="77777777" w:rsidR="00B84573" w:rsidRDefault="00000000">
      <w:pPr>
        <w:jc w:val="right"/>
        <w:rPr>
          <w:rFonts w:ascii="Arial MT"/>
          <w:sz w:val="14"/>
        </w:rPr>
      </w:pPr>
      <w:r>
        <w:rPr>
          <w:rFonts w:ascii="Arial MT"/>
          <w:w w:val="105"/>
          <w:sz w:val="14"/>
        </w:rPr>
        <w:t>1..*</w:t>
      </w:r>
    </w:p>
    <w:p w14:paraId="567E017F" w14:textId="77777777" w:rsidR="00B84573" w:rsidRDefault="00B84573">
      <w:pPr>
        <w:pStyle w:val="BodyText"/>
        <w:spacing w:before="5"/>
        <w:ind w:left="0"/>
        <w:rPr>
          <w:rFonts w:ascii="Arial MT"/>
          <w:sz w:val="19"/>
        </w:rPr>
      </w:pPr>
    </w:p>
    <w:p w14:paraId="3B0C5275" w14:textId="77777777" w:rsidR="00B84573" w:rsidRDefault="00000000">
      <w:pPr>
        <w:spacing w:line="135" w:lineRule="exact"/>
        <w:ind w:left="458"/>
        <w:rPr>
          <w:rFonts w:ascii="Arial MT"/>
          <w:sz w:val="14"/>
        </w:rPr>
      </w:pPr>
      <w:r>
        <w:rPr>
          <w:rFonts w:ascii="Arial MT"/>
          <w:w w:val="105"/>
          <w:sz w:val="14"/>
        </w:rPr>
        <w:t>renew_book</w:t>
      </w:r>
    </w:p>
    <w:p w14:paraId="62C42CDE" w14:textId="77777777" w:rsidR="00B84573" w:rsidRDefault="00000000">
      <w:pPr>
        <w:spacing w:before="111"/>
        <w:ind w:left="102"/>
        <w:rPr>
          <w:rFonts w:ascii="Arial MT"/>
          <w:sz w:val="14"/>
        </w:rPr>
      </w:pPr>
      <w:r>
        <w:br w:type="column"/>
      </w:r>
      <w:r>
        <w:rPr>
          <w:rFonts w:ascii="Arial MT"/>
          <w:spacing w:val="-2"/>
          <w:w w:val="105"/>
          <w:sz w:val="14"/>
        </w:rPr>
        <w:t>verify_member</w:t>
      </w:r>
    </w:p>
    <w:p w14:paraId="1AFA1CBD" w14:textId="77777777" w:rsidR="00B84573" w:rsidRDefault="00B84573">
      <w:pPr>
        <w:pStyle w:val="BodyText"/>
        <w:ind w:left="0"/>
        <w:rPr>
          <w:rFonts w:ascii="Arial MT"/>
          <w:sz w:val="16"/>
        </w:rPr>
      </w:pPr>
    </w:p>
    <w:p w14:paraId="082D3B35" w14:textId="77777777" w:rsidR="00B84573" w:rsidRDefault="00B84573">
      <w:pPr>
        <w:pStyle w:val="BodyText"/>
        <w:ind w:left="0"/>
        <w:rPr>
          <w:rFonts w:ascii="Arial MT"/>
          <w:sz w:val="16"/>
        </w:rPr>
      </w:pPr>
    </w:p>
    <w:p w14:paraId="4A450ABD" w14:textId="77777777" w:rsidR="00B84573" w:rsidRDefault="00000000">
      <w:pPr>
        <w:spacing w:before="99"/>
        <w:ind w:left="-7"/>
        <w:rPr>
          <w:rFonts w:ascii="Arial MT"/>
          <w:sz w:val="14"/>
        </w:rPr>
      </w:pPr>
      <w:r>
        <w:rPr>
          <w:rFonts w:ascii="Arial MT"/>
          <w:w w:val="105"/>
          <w:sz w:val="14"/>
        </w:rPr>
        <w:t>&lt;&lt;include&gt;&gt;</w:t>
      </w:r>
    </w:p>
    <w:p w14:paraId="55B9CE20" w14:textId="77777777" w:rsidR="00B84573" w:rsidRDefault="00000000">
      <w:pPr>
        <w:pStyle w:val="BodyText"/>
        <w:ind w:left="0"/>
        <w:rPr>
          <w:rFonts w:ascii="Arial MT"/>
          <w:sz w:val="16"/>
        </w:rPr>
      </w:pPr>
      <w:r>
        <w:br w:type="column"/>
      </w:r>
    </w:p>
    <w:p w14:paraId="542576D1" w14:textId="77777777" w:rsidR="00B84573" w:rsidRDefault="00B84573">
      <w:pPr>
        <w:pStyle w:val="BodyText"/>
        <w:spacing w:before="1"/>
        <w:ind w:left="0"/>
        <w:rPr>
          <w:rFonts w:ascii="Arial MT"/>
          <w:sz w:val="21"/>
        </w:rPr>
      </w:pPr>
    </w:p>
    <w:p w14:paraId="3C4C1DEC" w14:textId="77777777" w:rsidR="00B84573" w:rsidRDefault="00000000">
      <w:pPr>
        <w:ind w:left="133"/>
        <w:rPr>
          <w:rFonts w:ascii="Arial"/>
          <w:i/>
          <w:sz w:val="14"/>
        </w:rPr>
      </w:pPr>
      <w:r>
        <w:rPr>
          <w:rFonts w:ascii="Arial"/>
          <w:i/>
          <w:w w:val="105"/>
          <w:sz w:val="14"/>
        </w:rPr>
        <w:t>take_book</w:t>
      </w:r>
    </w:p>
    <w:p w14:paraId="4F24B316" w14:textId="77777777" w:rsidR="00B84573" w:rsidRDefault="00000000">
      <w:pPr>
        <w:spacing w:before="17"/>
        <w:ind w:left="1104"/>
        <w:rPr>
          <w:rFonts w:ascii="Arial MT"/>
          <w:sz w:val="14"/>
        </w:rPr>
      </w:pPr>
      <w:r>
        <w:br w:type="column"/>
      </w:r>
      <w:r>
        <w:rPr>
          <w:rFonts w:ascii="Arial MT"/>
          <w:w w:val="105"/>
          <w:sz w:val="14"/>
        </w:rPr>
        <w:t>1</w:t>
      </w:r>
    </w:p>
    <w:p w14:paraId="4DF7305A" w14:textId="77777777" w:rsidR="00B84573" w:rsidRDefault="0000000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1F06D2FA" w14:textId="77777777" w:rsidR="00B84573" w:rsidRDefault="00B84573">
      <w:pPr>
        <w:rPr>
          <w:rFonts w:ascii="Arial MT"/>
          <w:sz w:val="14"/>
        </w:rPr>
        <w:sectPr w:rsidR="00B84573">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3D871F9" w14:textId="77777777" w:rsidR="00B84573" w:rsidRDefault="00000000">
      <w:pPr>
        <w:spacing w:line="159" w:lineRule="exact"/>
        <w:ind w:right="38"/>
        <w:jc w:val="right"/>
        <w:rPr>
          <w:rFonts w:ascii="Arial MT"/>
          <w:sz w:val="14"/>
        </w:rPr>
      </w:pPr>
      <w:r>
        <w:rPr>
          <w:rFonts w:ascii="Arial MT"/>
          <w:w w:val="105"/>
          <w:sz w:val="14"/>
        </w:rPr>
        <w:t>Student</w:t>
      </w:r>
    </w:p>
    <w:p w14:paraId="01993D4B" w14:textId="77777777" w:rsidR="00B84573" w:rsidRDefault="00000000">
      <w:pPr>
        <w:pStyle w:val="BodyText"/>
        <w:spacing w:before="2"/>
        <w:ind w:left="0"/>
        <w:rPr>
          <w:rFonts w:ascii="Arial MT"/>
          <w:sz w:val="18"/>
        </w:rPr>
      </w:pPr>
      <w:r>
        <w:br w:type="column"/>
      </w:r>
    </w:p>
    <w:p w14:paraId="6ED125EF" w14:textId="77777777" w:rsidR="00B84573" w:rsidRDefault="00000000">
      <w:pPr>
        <w:jc w:val="right"/>
        <w:rPr>
          <w:rFonts w:ascii="Arial MT"/>
          <w:sz w:val="14"/>
        </w:rPr>
      </w:pPr>
      <w:r>
        <w:rPr>
          <w:rFonts w:ascii="Arial MT"/>
          <w:w w:val="105"/>
          <w:sz w:val="14"/>
        </w:rPr>
        <w:t>0..*</w:t>
      </w:r>
    </w:p>
    <w:p w14:paraId="68A92ACC" w14:textId="77777777" w:rsidR="00B84573" w:rsidRDefault="00000000">
      <w:pPr>
        <w:spacing w:before="143"/>
        <w:jc w:val="right"/>
        <w:rPr>
          <w:rFonts w:ascii="Arial MT"/>
          <w:sz w:val="14"/>
        </w:rPr>
      </w:pPr>
      <w:r>
        <w:br w:type="column"/>
      </w:r>
      <w:r>
        <w:rPr>
          <w:rFonts w:ascii="Arial MT"/>
          <w:w w:val="105"/>
          <w:sz w:val="14"/>
        </w:rPr>
        <w:t>1..*</w:t>
      </w:r>
    </w:p>
    <w:p w14:paraId="3CDBCBEC" w14:textId="77777777" w:rsidR="00B84573" w:rsidRDefault="00000000">
      <w:pPr>
        <w:spacing w:before="53"/>
        <w:ind w:left="817"/>
        <w:rPr>
          <w:rFonts w:ascii="Arial"/>
          <w:i/>
          <w:sz w:val="14"/>
        </w:rPr>
      </w:pPr>
      <w:r>
        <w:br w:type="column"/>
      </w:r>
      <w:r>
        <w:rPr>
          <w:rFonts w:ascii="Arial"/>
          <w:i/>
          <w:w w:val="105"/>
          <w:sz w:val="14"/>
        </w:rPr>
        <w:t>adds_new_book</w:t>
      </w:r>
    </w:p>
    <w:p w14:paraId="572AE138" w14:textId="77777777" w:rsidR="00B84573" w:rsidRDefault="00B84573">
      <w:pPr>
        <w:pStyle w:val="BodyText"/>
        <w:spacing w:before="9"/>
        <w:ind w:left="0"/>
        <w:rPr>
          <w:rFonts w:ascii="Arial"/>
          <w:i/>
          <w:sz w:val="22"/>
        </w:rPr>
      </w:pPr>
    </w:p>
    <w:p w14:paraId="230EFBEF" w14:textId="77777777" w:rsidR="00B84573" w:rsidRDefault="00000000">
      <w:pPr>
        <w:ind w:left="1368"/>
        <w:rPr>
          <w:rFonts w:ascii="Arial"/>
          <w:i/>
          <w:sz w:val="14"/>
        </w:rPr>
      </w:pPr>
      <w:r>
        <w:rPr>
          <w:rFonts w:ascii="Arial"/>
          <w:i/>
          <w:w w:val="105"/>
          <w:sz w:val="14"/>
        </w:rPr>
        <w:t>perform_transaction_updation</w:t>
      </w:r>
    </w:p>
    <w:p w14:paraId="10E3CA75" w14:textId="77777777" w:rsidR="00B84573" w:rsidRDefault="00B84573">
      <w:pPr>
        <w:rPr>
          <w:rFonts w:ascii="Arial"/>
          <w:sz w:val="14"/>
        </w:rPr>
        <w:sectPr w:rsidR="00B84573">
          <w:type w:val="continuous"/>
          <w:pgSz w:w="12240" w:h="15840"/>
          <w:pgMar w:top="1500" w:right="600" w:bottom="280" w:left="600" w:header="720" w:footer="720" w:gutter="0"/>
          <w:cols w:num="4" w:space="720" w:equalWidth="0">
            <w:col w:w="2216" w:space="1038"/>
            <w:col w:w="1898" w:space="39"/>
            <w:col w:w="1117" w:space="40"/>
            <w:col w:w="4692"/>
          </w:cols>
        </w:sectPr>
      </w:pPr>
    </w:p>
    <w:p w14:paraId="0DDA9AB0" w14:textId="77777777" w:rsidR="00B84573" w:rsidRDefault="00000000">
      <w:pPr>
        <w:spacing w:before="81"/>
        <w:jc w:val="right"/>
        <w:rPr>
          <w:rFonts w:ascii="Arial MT"/>
          <w:sz w:val="14"/>
        </w:rPr>
      </w:pPr>
      <w:r>
        <w:rPr>
          <w:rFonts w:ascii="Arial MT"/>
          <w:w w:val="105"/>
          <w:sz w:val="14"/>
        </w:rPr>
        <w:t>Staff</w:t>
      </w:r>
    </w:p>
    <w:p w14:paraId="166CFD8C" w14:textId="77777777" w:rsidR="00B84573" w:rsidRDefault="00000000">
      <w:pPr>
        <w:spacing w:before="2" w:line="139" w:lineRule="exact"/>
        <w:ind w:left="1253" w:right="6633"/>
        <w:jc w:val="center"/>
        <w:rPr>
          <w:rFonts w:ascii="Arial MT"/>
          <w:sz w:val="14"/>
        </w:rPr>
      </w:pPr>
      <w:r>
        <w:br w:type="column"/>
      </w:r>
      <w:r>
        <w:rPr>
          <w:rFonts w:ascii="Arial MT"/>
          <w:w w:val="105"/>
          <w:sz w:val="14"/>
        </w:rPr>
        <w:t>*</w:t>
      </w:r>
    </w:p>
    <w:p w14:paraId="6E47B2C2" w14:textId="77777777" w:rsidR="00B84573" w:rsidRDefault="00000000">
      <w:pPr>
        <w:spacing w:line="139" w:lineRule="exact"/>
        <w:ind w:left="454"/>
        <w:jc w:val="center"/>
        <w:rPr>
          <w:rFonts w:ascii="Arial MT"/>
          <w:sz w:val="14"/>
        </w:rPr>
      </w:pPr>
      <w:r>
        <w:rPr>
          <w:rFonts w:ascii="Arial MT"/>
          <w:w w:val="106"/>
          <w:sz w:val="14"/>
        </w:rPr>
        <w:t>*</w:t>
      </w:r>
    </w:p>
    <w:p w14:paraId="4FA1A095" w14:textId="77777777" w:rsidR="00B84573" w:rsidRDefault="00000000">
      <w:pPr>
        <w:spacing w:before="2"/>
        <w:ind w:left="1253" w:right="4162"/>
        <w:jc w:val="center"/>
        <w:rPr>
          <w:rFonts w:ascii="Arial MT"/>
          <w:sz w:val="14"/>
        </w:rPr>
      </w:pPr>
      <w:r>
        <w:rPr>
          <w:rFonts w:ascii="Arial MT"/>
          <w:w w:val="105"/>
          <w:sz w:val="14"/>
        </w:rPr>
        <w:t>return_book</w:t>
      </w:r>
    </w:p>
    <w:p w14:paraId="069A4162" w14:textId="77777777" w:rsidR="00B84573" w:rsidRDefault="00B84573">
      <w:pPr>
        <w:jc w:val="center"/>
        <w:rPr>
          <w:rFonts w:ascii="Arial MT"/>
          <w:sz w:val="14"/>
        </w:rPr>
        <w:sectPr w:rsidR="00B84573">
          <w:type w:val="continuous"/>
          <w:pgSz w:w="12240" w:h="15840"/>
          <w:pgMar w:top="1500" w:right="600" w:bottom="280" w:left="600" w:header="720" w:footer="720" w:gutter="0"/>
          <w:cols w:num="2" w:space="720" w:equalWidth="0">
            <w:col w:w="3016" w:space="40"/>
            <w:col w:w="7984"/>
          </w:cols>
        </w:sectPr>
      </w:pPr>
    </w:p>
    <w:p w14:paraId="66CB0A7E" w14:textId="77777777" w:rsidR="00B84573" w:rsidRDefault="00B84573">
      <w:pPr>
        <w:pStyle w:val="BodyText"/>
        <w:spacing w:before="1"/>
        <w:ind w:left="0"/>
        <w:rPr>
          <w:rFonts w:ascii="Arial MT"/>
          <w:sz w:val="16"/>
        </w:rPr>
      </w:pPr>
    </w:p>
    <w:p w14:paraId="165E5EF7" w14:textId="77777777" w:rsidR="00B84573" w:rsidRDefault="00B84573">
      <w:pPr>
        <w:rPr>
          <w:rFonts w:ascii="Arial MT"/>
          <w:sz w:val="16"/>
        </w:rPr>
        <w:sectPr w:rsidR="00B84573">
          <w:type w:val="continuous"/>
          <w:pgSz w:w="12240" w:h="15840"/>
          <w:pgMar w:top="1500" w:right="600" w:bottom="280" w:left="600" w:header="720" w:footer="720" w:gutter="0"/>
          <w:cols w:space="720"/>
        </w:sectPr>
      </w:pPr>
    </w:p>
    <w:p w14:paraId="3D6DDF61" w14:textId="77777777" w:rsidR="00B84573" w:rsidRDefault="00000000">
      <w:pPr>
        <w:spacing w:before="97"/>
        <w:jc w:val="right"/>
        <w:rPr>
          <w:rFonts w:ascii="Arial MT"/>
          <w:sz w:val="14"/>
        </w:rPr>
      </w:pPr>
      <w:r>
        <w:rPr>
          <w:rFonts w:ascii="Arial MT"/>
          <w:w w:val="105"/>
          <w:sz w:val="14"/>
        </w:rPr>
        <w:t>View_logs</w:t>
      </w:r>
    </w:p>
    <w:p w14:paraId="3B1F682D" w14:textId="77777777" w:rsidR="00B84573" w:rsidRDefault="00000000">
      <w:pPr>
        <w:spacing w:before="101"/>
        <w:ind w:left="356"/>
        <w:rPr>
          <w:rFonts w:ascii="Arial MT"/>
          <w:sz w:val="14"/>
        </w:rPr>
      </w:pPr>
      <w:r>
        <w:br w:type="column"/>
      </w:r>
      <w:r>
        <w:rPr>
          <w:rFonts w:ascii="Arial MT"/>
          <w:w w:val="105"/>
          <w:sz w:val="14"/>
        </w:rPr>
        <w:t>&lt;&lt;extend&gt;&gt;</w:t>
      </w:r>
    </w:p>
    <w:p w14:paraId="3EEC5B51" w14:textId="77777777" w:rsidR="00B84573" w:rsidRDefault="00000000">
      <w:pPr>
        <w:spacing w:before="97"/>
        <w:ind w:left="617"/>
        <w:rPr>
          <w:rFonts w:ascii="Arial MT"/>
          <w:sz w:val="14"/>
        </w:rPr>
      </w:pPr>
      <w:r>
        <w:br w:type="column"/>
      </w:r>
      <w:r>
        <w:rPr>
          <w:rFonts w:ascii="Arial MT"/>
          <w:w w:val="105"/>
          <w:sz w:val="14"/>
        </w:rPr>
        <w:t>add_book</w:t>
      </w:r>
    </w:p>
    <w:p w14:paraId="0C780B85" w14:textId="77777777" w:rsidR="00B84573" w:rsidRDefault="00B84573">
      <w:pPr>
        <w:pStyle w:val="BodyText"/>
        <w:spacing w:before="9"/>
        <w:ind w:left="0"/>
        <w:rPr>
          <w:rFonts w:ascii="Arial MT"/>
          <w:sz w:val="13"/>
        </w:rPr>
      </w:pPr>
    </w:p>
    <w:p w14:paraId="745E9FAA" w14:textId="77777777" w:rsidR="00B84573" w:rsidRDefault="00000000">
      <w:pPr>
        <w:ind w:left="1592"/>
        <w:rPr>
          <w:rFonts w:ascii="Arial MT"/>
          <w:sz w:val="14"/>
        </w:rPr>
      </w:pPr>
      <w:r>
        <w:rPr>
          <w:rFonts w:ascii="Arial MT"/>
          <w:w w:val="106"/>
          <w:sz w:val="14"/>
        </w:rPr>
        <w:t>*</w:t>
      </w:r>
    </w:p>
    <w:p w14:paraId="6D203F5B" w14:textId="77777777" w:rsidR="00B84573" w:rsidRDefault="00B84573">
      <w:pPr>
        <w:rPr>
          <w:rFonts w:ascii="Arial MT"/>
          <w:sz w:val="14"/>
        </w:rPr>
        <w:sectPr w:rsidR="00B84573">
          <w:type w:val="continuous"/>
          <w:pgSz w:w="12240" w:h="15840"/>
          <w:pgMar w:top="1500" w:right="600" w:bottom="280" w:left="600" w:header="720" w:footer="720" w:gutter="0"/>
          <w:cols w:num="3" w:space="720" w:equalWidth="0">
            <w:col w:w="4708" w:space="40"/>
            <w:col w:w="1162" w:space="39"/>
            <w:col w:w="5091"/>
          </w:cols>
        </w:sectPr>
      </w:pPr>
    </w:p>
    <w:p w14:paraId="092B76FB" w14:textId="77777777" w:rsidR="00B84573" w:rsidRDefault="00B84573">
      <w:pPr>
        <w:pStyle w:val="BodyText"/>
        <w:spacing w:before="11"/>
        <w:ind w:left="0"/>
        <w:rPr>
          <w:rFonts w:ascii="Arial MT"/>
          <w:sz w:val="26"/>
        </w:rPr>
      </w:pPr>
    </w:p>
    <w:p w14:paraId="63802478" w14:textId="77777777" w:rsidR="00B84573" w:rsidRDefault="00000000">
      <w:pPr>
        <w:spacing w:before="97"/>
        <w:ind w:left="872" w:right="1986"/>
        <w:jc w:val="center"/>
        <w:rPr>
          <w:rFonts w:ascii="Arial MT"/>
          <w:sz w:val="14"/>
        </w:rPr>
      </w:pPr>
      <w:r>
        <w:rPr>
          <w:rFonts w:ascii="Arial MT"/>
          <w:w w:val="105"/>
          <w:sz w:val="14"/>
        </w:rPr>
        <w:t>calculate_fine</w:t>
      </w:r>
    </w:p>
    <w:p w14:paraId="4603ECA8" w14:textId="77777777" w:rsidR="00B84573" w:rsidRDefault="00000000">
      <w:pPr>
        <w:spacing w:before="6"/>
        <w:ind w:left="5290" w:right="1986"/>
        <w:jc w:val="center"/>
        <w:rPr>
          <w:rFonts w:ascii="Arial MT"/>
          <w:sz w:val="14"/>
        </w:rPr>
      </w:pPr>
      <w:r>
        <w:rPr>
          <w:rFonts w:ascii="Arial MT"/>
          <w:w w:val="105"/>
          <w:sz w:val="14"/>
        </w:rPr>
        <w:t>update_record</w:t>
      </w:r>
    </w:p>
    <w:p w14:paraId="1F9AB370" w14:textId="77777777" w:rsidR="00B84573" w:rsidRDefault="00B84573">
      <w:pPr>
        <w:pStyle w:val="BodyText"/>
        <w:ind w:left="0"/>
        <w:rPr>
          <w:rFonts w:ascii="Arial MT"/>
          <w:sz w:val="20"/>
        </w:rPr>
      </w:pPr>
    </w:p>
    <w:p w14:paraId="0CE29154" w14:textId="77777777" w:rsidR="00B84573" w:rsidRDefault="00B84573">
      <w:pPr>
        <w:pStyle w:val="BodyText"/>
        <w:ind w:left="0"/>
        <w:rPr>
          <w:rFonts w:ascii="Arial MT"/>
          <w:sz w:val="20"/>
        </w:rPr>
      </w:pPr>
    </w:p>
    <w:p w14:paraId="6AEDFB7C" w14:textId="77777777" w:rsidR="00B84573" w:rsidRDefault="00B84573">
      <w:pPr>
        <w:pStyle w:val="BodyText"/>
        <w:spacing w:before="7"/>
        <w:ind w:left="0"/>
        <w:rPr>
          <w:rFonts w:ascii="Arial MT"/>
          <w:sz w:val="17"/>
        </w:rPr>
      </w:pPr>
    </w:p>
    <w:p w14:paraId="1007D1E5" w14:textId="15A43B94" w:rsidR="00B84573" w:rsidRDefault="005C71B2" w:rsidP="005C71B2">
      <w:pPr>
        <w:sectPr w:rsidR="00B84573">
          <w:type w:val="continuous"/>
          <w:pgSz w:w="12240" w:h="15840"/>
          <w:pgMar w:top="1500" w:right="600" w:bottom="280" w:left="600" w:header="720" w:footer="720" w:gutter="0"/>
          <w:cols w:space="720"/>
        </w:sectPr>
      </w:pPr>
      <w:r w:rsidRPr="005C71B2">
        <w:rPr>
          <w:sz w:val="24"/>
          <w:szCs w:val="24"/>
        </w:rPr>
        <w:t>These are just basic classes, and the actual implementation might require more refinement based on specific requirements and the chosen architecture (e.g., MVC, RESTful API). Additionally, you might want to consider using a framework like Spring or Java EE for building the web application, and a database like MySQL or PostgreSQL for data storage. Remember to follow best practices for coding standards, security, and maintainability when developing an issue tracking syste</w:t>
      </w:r>
      <w:ins w:id="9" w:author="srimathi balmurugan" w:date="2023-12-05T09:51:00Z">
        <w:r w:rsidR="00801593">
          <w:rPr>
            <w:sz w:val="24"/>
            <w:szCs w:val="24"/>
          </w:rPr>
          <w:t>m</w:t>
        </w:r>
      </w:ins>
      <w:del w:id="10" w:author="srimathi balmurugan" w:date="2023-12-05T09:51:00Z">
        <w:r w:rsidRPr="005C71B2" w:rsidDel="00801593">
          <w:rPr>
            <w:sz w:val="24"/>
            <w:szCs w:val="24"/>
          </w:rPr>
          <w:delText>m</w:delText>
        </w:r>
      </w:del>
    </w:p>
    <w:p w14:paraId="01121562" w14:textId="39BC529B" w:rsidR="00801593" w:rsidRPr="00801593" w:rsidRDefault="00801593" w:rsidP="00801593">
      <w:pPr>
        <w:tabs>
          <w:tab w:val="left" w:pos="2412"/>
        </w:tabs>
        <w:rPr>
          <w:b/>
          <w:bCs/>
          <w:rPrChange w:id="11" w:author="srimathi balmurugan" w:date="2023-12-05T09:55:00Z">
            <w:rPr/>
          </w:rPrChange>
        </w:rPr>
      </w:pPr>
      <w:ins w:id="12" w:author="srimathi balmurugan" w:date="2023-12-05T09:51:00Z">
        <w:r>
          <w:lastRenderedPageBreak/>
          <w:t xml:space="preserve">                </w:t>
        </w:r>
      </w:ins>
      <w:ins w:id="13" w:author="srimathi balmurugan" w:date="2023-12-05T09:52:00Z">
        <w:r>
          <w:t xml:space="preserve">    </w:t>
        </w:r>
      </w:ins>
      <w:ins w:id="14" w:author="srimathi balmurugan" w:date="2023-12-05T09:55:00Z">
        <w:r w:rsidRPr="00801593">
          <w:rPr>
            <w:b/>
            <w:bCs/>
            <w:rPrChange w:id="15" w:author="srimathi balmurugan" w:date="2023-12-05T09:55:00Z">
              <w:rPr/>
            </w:rPrChange>
          </w:rPr>
          <w:t>2.</w:t>
        </w:r>
        <w:r>
          <w:rPr>
            <w:b/>
            <w:bCs/>
          </w:rPr>
          <w:t>2</w:t>
        </w:r>
      </w:ins>
      <w:ins w:id="16" w:author="srimathi balmurugan" w:date="2023-12-05T09:52:00Z">
        <w:r w:rsidRPr="00801593">
          <w:rPr>
            <w:b/>
            <w:bCs/>
            <w:rPrChange w:id="17" w:author="srimathi balmurugan" w:date="2023-12-05T09:55:00Z">
              <w:rPr/>
            </w:rPrChange>
          </w:rPr>
          <w:t xml:space="preserve"> </w:t>
        </w:r>
      </w:ins>
      <w:r w:rsidRPr="00801593">
        <w:rPr>
          <w:b/>
          <w:bCs/>
          <w:rPrChange w:id="18" w:author="srimathi balmurugan" w:date="2023-12-05T09:55:00Z">
            <w:rPr/>
          </w:rPrChange>
        </w:rPr>
        <w:t>User</w:t>
      </w:r>
      <w:r w:rsidRPr="00801593">
        <w:rPr>
          <w:b/>
          <w:bCs/>
          <w:spacing w:val="-3"/>
          <w:rPrChange w:id="19" w:author="srimathi balmurugan" w:date="2023-12-05T09:55:00Z">
            <w:rPr>
              <w:spacing w:val="-3"/>
            </w:rPr>
          </w:rPrChange>
        </w:rPr>
        <w:t xml:space="preserve"> </w:t>
      </w:r>
      <w:r w:rsidRPr="00801593">
        <w:rPr>
          <w:b/>
          <w:bCs/>
          <w:rPrChange w:id="20" w:author="srimathi balmurugan" w:date="2023-12-05T09:55:00Z">
            <w:rPr/>
          </w:rPrChange>
        </w:rPr>
        <w:t>Classes</w:t>
      </w:r>
      <w:r w:rsidRPr="00801593">
        <w:rPr>
          <w:b/>
          <w:bCs/>
          <w:spacing w:val="-1"/>
          <w:rPrChange w:id="21" w:author="srimathi balmurugan" w:date="2023-12-05T09:55:00Z">
            <w:rPr>
              <w:spacing w:val="-1"/>
            </w:rPr>
          </w:rPrChange>
        </w:rPr>
        <w:t xml:space="preserve"> </w:t>
      </w:r>
      <w:r w:rsidRPr="00801593">
        <w:rPr>
          <w:b/>
          <w:bCs/>
          <w:rPrChange w:id="22" w:author="srimathi balmurugan" w:date="2023-12-05T09:55:00Z">
            <w:rPr/>
          </w:rPrChange>
        </w:rPr>
        <w:t>and Characteristics</w:t>
      </w:r>
    </w:p>
    <w:p w14:paraId="3F642CA9" w14:textId="77777777" w:rsidR="00801593" w:rsidRDefault="00801593">
      <w:pPr>
        <w:pStyle w:val="BodyText"/>
        <w:spacing w:line="274" w:lineRule="exact"/>
        <w:ind w:left="1320"/>
        <w:jc w:val="both"/>
      </w:pPr>
    </w:p>
    <w:p w14:paraId="007A5302" w14:textId="1D14BB5A" w:rsidR="00B84573" w:rsidRDefault="005C71B2">
      <w:pPr>
        <w:pStyle w:val="BodyText"/>
        <w:spacing w:line="274" w:lineRule="exact"/>
        <w:ind w:left="1320"/>
        <w:jc w:val="both"/>
      </w:pPr>
      <w:r w:rsidRPr="005C71B2">
        <w:t>These are just basic classes, and the actual implementation might require more refinement based on specific requirements and the chosen architecture (e.g., MVC, RESTful API). Additionally, you might want to consider using a framework like Spring or Java EE for building the web application, and a database like MySQL or PostgreSQL for data storage. Remember to follow best practices for coding standards, security, and maintainability when developing an issue tracking system.</w:t>
      </w:r>
      <w:r w:rsidR="00000000">
        <w:t>The</w:t>
      </w:r>
      <w:r w:rsidR="00000000">
        <w:rPr>
          <w:spacing w:val="-3"/>
        </w:rPr>
        <w:t xml:space="preserve"> </w:t>
      </w:r>
      <w:r w:rsidR="00000000">
        <w:t>features</w:t>
      </w:r>
      <w:r w:rsidR="00000000">
        <w:rPr>
          <w:spacing w:val="-1"/>
        </w:rPr>
        <w:t xml:space="preserve"> </w:t>
      </w:r>
      <w:r w:rsidR="00000000">
        <w:t>that</w:t>
      </w:r>
      <w:r w:rsidR="00000000">
        <w:rPr>
          <w:spacing w:val="-1"/>
        </w:rPr>
        <w:t xml:space="preserve"> </w:t>
      </w:r>
      <w:r w:rsidR="00000000">
        <w:t>are</w:t>
      </w:r>
      <w:r w:rsidR="00000000">
        <w:rPr>
          <w:spacing w:val="-1"/>
        </w:rPr>
        <w:t xml:space="preserve"> </w:t>
      </w:r>
      <w:r w:rsidR="00000000">
        <w:t>available</w:t>
      </w:r>
      <w:r w:rsidR="00000000">
        <w:rPr>
          <w:spacing w:val="-1"/>
        </w:rPr>
        <w:t xml:space="preserve"> </w:t>
      </w:r>
      <w:r w:rsidR="00000000">
        <w:t>to</w:t>
      </w:r>
      <w:r w:rsidR="00000000">
        <w:rPr>
          <w:spacing w:val="-1"/>
        </w:rPr>
        <w:t xml:space="preserve"> </w:t>
      </w:r>
      <w:r w:rsidR="00000000">
        <w:t>the Librarian are:-</w:t>
      </w:r>
    </w:p>
    <w:p w14:paraId="6FCF2C98" w14:textId="77777777" w:rsidR="00B84573" w:rsidRDefault="00000000">
      <w:pPr>
        <w:pStyle w:val="ListParagraph"/>
        <w:numPr>
          <w:ilvl w:val="2"/>
          <w:numId w:val="2"/>
        </w:numPr>
        <w:tabs>
          <w:tab w:val="left" w:pos="1561"/>
        </w:tabs>
        <w:spacing w:before="2"/>
        <w:ind w:hanging="361"/>
        <w:rPr>
          <w:sz w:val="24"/>
        </w:rPr>
      </w:pPr>
      <w:r>
        <w:rPr>
          <w:sz w:val="24"/>
        </w:rPr>
        <w:t>A</w:t>
      </w:r>
      <w:r>
        <w:rPr>
          <w:spacing w:val="-1"/>
          <w:sz w:val="24"/>
        </w:rPr>
        <w:t xml:space="preserve"> </w:t>
      </w:r>
      <w:r>
        <w:rPr>
          <w:sz w:val="24"/>
        </w:rPr>
        <w:t>librarian can issue</w:t>
      </w:r>
      <w:r>
        <w:rPr>
          <w:spacing w:val="-2"/>
          <w:sz w:val="24"/>
        </w:rPr>
        <w:t xml:space="preserve"> </w:t>
      </w:r>
      <w:r>
        <w:rPr>
          <w:sz w:val="24"/>
        </w:rPr>
        <w:t>a</w:t>
      </w:r>
      <w:r>
        <w:rPr>
          <w:spacing w:val="-1"/>
          <w:sz w:val="24"/>
        </w:rPr>
        <w:t xml:space="preserve"> </w:t>
      </w:r>
      <w:r>
        <w:rPr>
          <w:sz w:val="24"/>
        </w:rPr>
        <w:t>book to</w:t>
      </w:r>
      <w:r>
        <w:rPr>
          <w:spacing w:val="-1"/>
          <w:sz w:val="24"/>
        </w:rPr>
        <w:t xml:space="preserve"> </w:t>
      </w:r>
      <w:r>
        <w:rPr>
          <w:sz w:val="24"/>
        </w:rPr>
        <w:t>the</w:t>
      </w:r>
      <w:r>
        <w:rPr>
          <w:spacing w:val="-1"/>
          <w:sz w:val="24"/>
        </w:rPr>
        <w:t xml:space="preserve"> </w:t>
      </w:r>
      <w:r>
        <w:rPr>
          <w:sz w:val="24"/>
        </w:rPr>
        <w:t>member.</w:t>
      </w:r>
    </w:p>
    <w:p w14:paraId="79EEBE40" w14:textId="77777777" w:rsidR="00B84573"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57058C5E" w14:textId="77777777" w:rsidR="00B84573"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0AE6DA61" w14:textId="77777777" w:rsidR="00B84573"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take</w:t>
      </w:r>
      <w:r>
        <w:rPr>
          <w:spacing w:val="-3"/>
          <w:sz w:val="24"/>
        </w:rPr>
        <w:t xml:space="preserve"> </w:t>
      </w:r>
      <w:r>
        <w:rPr>
          <w:sz w:val="24"/>
        </w:rPr>
        <w:t>the</w:t>
      </w:r>
      <w:r>
        <w:rPr>
          <w:spacing w:val="-1"/>
          <w:sz w:val="24"/>
        </w:rPr>
        <w:t xml:space="preserve"> </w:t>
      </w:r>
      <w:r>
        <w:rPr>
          <w:sz w:val="24"/>
        </w:rPr>
        <w:t>book returned from</w:t>
      </w:r>
      <w:r>
        <w:rPr>
          <w:spacing w:val="-1"/>
          <w:sz w:val="24"/>
        </w:rPr>
        <w:t xml:space="preserve"> </w:t>
      </w:r>
      <w:r>
        <w:rPr>
          <w:sz w:val="24"/>
        </w:rPr>
        <w:t>students</w:t>
      </w:r>
    </w:p>
    <w:p w14:paraId="555461C0" w14:textId="77777777" w:rsidR="00B84573" w:rsidRDefault="00000000">
      <w:pPr>
        <w:pStyle w:val="ListParagraph"/>
        <w:numPr>
          <w:ilvl w:val="2"/>
          <w:numId w:val="2"/>
        </w:numPr>
        <w:tabs>
          <w:tab w:val="left" w:pos="1561"/>
        </w:tabs>
        <w:spacing w:before="41"/>
        <w:ind w:hanging="361"/>
        <w:rPr>
          <w:sz w:val="24"/>
        </w:rPr>
      </w:pPr>
      <w:r>
        <w:rPr>
          <w:sz w:val="24"/>
        </w:rPr>
        <w:t>Add</w:t>
      </w:r>
      <w:r>
        <w:rPr>
          <w:spacing w:val="-1"/>
          <w:sz w:val="24"/>
        </w:rPr>
        <w:t xml:space="preserve"> </w:t>
      </w:r>
      <w:r>
        <w:rPr>
          <w:sz w:val="24"/>
        </w:rPr>
        <w:t>books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2136EA87" w14:textId="77777777" w:rsidR="00B84573" w:rsidRDefault="00000000">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Pr>
          <w:sz w:val="24"/>
        </w:rPr>
        <w:t>books</w:t>
      </w:r>
    </w:p>
    <w:p w14:paraId="52D00679" w14:textId="77777777" w:rsidR="00B84573"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w:t>
      </w:r>
      <w:r>
        <w:rPr>
          <w:sz w:val="24"/>
        </w:rPr>
        <w:t>books</w:t>
      </w:r>
    </w:p>
    <w:p w14:paraId="11952A19" w14:textId="77777777" w:rsidR="00B84573" w:rsidRDefault="00000000">
      <w:pPr>
        <w:pStyle w:val="ListParagraph"/>
        <w:numPr>
          <w:ilvl w:val="2"/>
          <w:numId w:val="2"/>
        </w:numPr>
        <w:tabs>
          <w:tab w:val="left" w:pos="1561"/>
        </w:tabs>
        <w:spacing w:before="44"/>
        <w:ind w:hanging="361"/>
        <w:rPr>
          <w:sz w:val="24"/>
        </w:rPr>
      </w:pPr>
      <w:r>
        <w:rPr>
          <w:sz w:val="24"/>
        </w:rPr>
        <w:t>Can</w:t>
      </w:r>
      <w:r>
        <w:rPr>
          <w:spacing w:val="-1"/>
          <w:sz w:val="24"/>
        </w:rPr>
        <w:t xml:space="preserve"> </w:t>
      </w:r>
      <w:r>
        <w:rPr>
          <w:sz w:val="24"/>
        </w:rPr>
        <w:t>check</w:t>
      </w:r>
      <w:r>
        <w:rPr>
          <w:spacing w:val="-1"/>
          <w:sz w:val="24"/>
        </w:rPr>
        <w:t xml:space="preserve"> </w:t>
      </w:r>
      <w:r>
        <w:rPr>
          <w:sz w:val="24"/>
        </w:rPr>
        <w:t>the report of</w:t>
      </w:r>
      <w:r>
        <w:rPr>
          <w:spacing w:val="-1"/>
          <w:sz w:val="24"/>
        </w:rPr>
        <w:t xml:space="preserve"> </w:t>
      </w:r>
      <w:r>
        <w:rPr>
          <w:sz w:val="24"/>
        </w:rPr>
        <w:t>the</w:t>
      </w:r>
      <w:r>
        <w:rPr>
          <w:spacing w:val="-3"/>
          <w:sz w:val="24"/>
        </w:rPr>
        <w:t xml:space="preserve"> </w:t>
      </w:r>
      <w:r>
        <w:rPr>
          <w:sz w:val="24"/>
        </w:rPr>
        <w:t>issued</w:t>
      </w:r>
      <w:r>
        <w:rPr>
          <w:spacing w:val="-1"/>
          <w:sz w:val="24"/>
        </w:rPr>
        <w:t xml:space="preserve"> </w:t>
      </w:r>
      <w:r>
        <w:rPr>
          <w:sz w:val="24"/>
        </w:rPr>
        <w:t>books</w:t>
      </w:r>
    </w:p>
    <w:p w14:paraId="227CC844" w14:textId="77777777" w:rsidR="00B84573"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14:paraId="281BA19C" w14:textId="77777777" w:rsidR="00B84573" w:rsidRDefault="00B84573">
      <w:pPr>
        <w:pStyle w:val="BodyText"/>
        <w:spacing w:before="8"/>
        <w:ind w:left="0"/>
        <w:rPr>
          <w:sz w:val="20"/>
        </w:rPr>
      </w:pPr>
    </w:p>
    <w:p w14:paraId="4713AD65" w14:textId="77777777" w:rsidR="00B84573"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58EFDFB8" w14:textId="77777777" w:rsidR="00B84573"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0566827E" w14:textId="77777777" w:rsidR="00B84573"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48A8DDC9" w14:textId="77777777" w:rsidR="00B84573" w:rsidRDefault="00000000">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library.</w:t>
      </w:r>
    </w:p>
    <w:p w14:paraId="115142D6" w14:textId="77777777" w:rsidR="00B84573"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 books issued to him</w:t>
      </w:r>
    </w:p>
    <w:p w14:paraId="757DC4E9" w14:textId="77777777" w:rsidR="00B84573" w:rsidRDefault="00000000">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new book</w:t>
      </w:r>
    </w:p>
    <w:p w14:paraId="74F80F2F" w14:textId="77777777" w:rsidR="00B84573" w:rsidRDefault="00000000">
      <w:pPr>
        <w:pStyle w:val="ListParagraph"/>
        <w:numPr>
          <w:ilvl w:val="2"/>
          <w:numId w:val="2"/>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of books issued to</w:t>
      </w:r>
      <w:r>
        <w:rPr>
          <w:spacing w:val="1"/>
          <w:sz w:val="24"/>
        </w:rPr>
        <w:t xml:space="preserve"> </w:t>
      </w:r>
      <w:r>
        <w:rPr>
          <w:sz w:val="24"/>
        </w:rPr>
        <w:t>him previously</w:t>
      </w:r>
    </w:p>
    <w:p w14:paraId="6B6B77AE" w14:textId="77777777" w:rsidR="00B84573" w:rsidRDefault="00000000">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 book</w:t>
      </w:r>
    </w:p>
    <w:p w14:paraId="14DB46EC" w14:textId="77777777" w:rsidR="00B84573" w:rsidRDefault="00B84573">
      <w:pPr>
        <w:pStyle w:val="BodyText"/>
        <w:ind w:left="0"/>
        <w:rPr>
          <w:sz w:val="21"/>
        </w:rPr>
      </w:pPr>
    </w:p>
    <w:p w14:paraId="3B3C9730" w14:textId="28474885" w:rsidR="00B84573" w:rsidRDefault="00801593" w:rsidP="00801593">
      <w:pPr>
        <w:pStyle w:val="Heading2"/>
        <w:tabs>
          <w:tab w:val="left" w:pos="1201"/>
        </w:tabs>
        <w:spacing w:before="1"/>
        <w:jc w:val="left"/>
        <w:pPrChange w:id="23" w:author="srimathi balmurugan" w:date="2023-12-05T09:55:00Z">
          <w:pPr>
            <w:pStyle w:val="Heading2"/>
            <w:numPr>
              <w:ilvl w:val="1"/>
              <w:numId w:val="2"/>
            </w:numPr>
            <w:tabs>
              <w:tab w:val="left" w:pos="1201"/>
            </w:tabs>
            <w:spacing w:before="1"/>
            <w:ind w:left="1636"/>
          </w:pPr>
        </w:pPrChange>
      </w:pPr>
      <w:ins w:id="24" w:author="srimathi balmurugan" w:date="2023-12-05T09:55:00Z">
        <w:r>
          <w:t>2.3</w:t>
        </w:r>
      </w:ins>
      <w:r w:rsidR="00000000">
        <w:t>Operating</w:t>
      </w:r>
      <w:r w:rsidR="00000000">
        <w:rPr>
          <w:spacing w:val="-2"/>
        </w:rPr>
        <w:t xml:space="preserve"> </w:t>
      </w:r>
      <w:r w:rsidR="00000000">
        <w:t>Environment</w:t>
      </w:r>
    </w:p>
    <w:p w14:paraId="223F346A" w14:textId="77777777" w:rsidR="005C71B2" w:rsidRDefault="005C71B2" w:rsidP="005C71B2">
      <w:pPr>
        <w:pStyle w:val="Heading2"/>
        <w:tabs>
          <w:tab w:val="left" w:pos="1201"/>
        </w:tabs>
        <w:spacing w:before="203"/>
        <w:ind w:left="839" w:firstLine="0"/>
        <w:jc w:val="left"/>
        <w:rPr>
          <w:b w:val="0"/>
          <w:bCs w:val="0"/>
        </w:rPr>
      </w:pPr>
      <w:r w:rsidRPr="005C71B2">
        <w:rPr>
          <w:b w:val="0"/>
          <w:bCs w:val="0"/>
        </w:rPr>
        <w:t>The operating environment of an issue tracking system encompasses the hardware infrastructure, operating system, and database system it relies on, ensuring compatibility and performance. It operates within a network environment, supporting various client devices and integrating with other systems. Security measures, user authentication, and authorization mechanisms are crucial to safeguard data. Scalability is essential for accommodating growth, and a robust backup and recovery strategy prevents data loss. Compliance with industry regulations may be necessary, and user training and support ensure effective utilization of the system within the organization.</w:t>
      </w:r>
    </w:p>
    <w:p w14:paraId="42A4288A" w14:textId="571612C0" w:rsidR="00B84573" w:rsidRDefault="00801593" w:rsidP="005C71B2">
      <w:pPr>
        <w:pStyle w:val="Heading2"/>
        <w:tabs>
          <w:tab w:val="left" w:pos="1201"/>
        </w:tabs>
        <w:spacing w:before="203"/>
        <w:ind w:left="839" w:firstLine="0"/>
        <w:jc w:val="left"/>
      </w:pPr>
      <w:ins w:id="25" w:author="srimathi balmurugan" w:date="2023-12-05T09:55:00Z">
        <w:r>
          <w:t>2.4</w:t>
        </w:r>
      </w:ins>
      <w:r w:rsidR="00000000">
        <w:t>Assumptions</w:t>
      </w:r>
      <w:r w:rsidR="00000000">
        <w:rPr>
          <w:spacing w:val="-3"/>
        </w:rPr>
        <w:t xml:space="preserve"> </w:t>
      </w:r>
      <w:r w:rsidR="00000000">
        <w:t>and</w:t>
      </w:r>
      <w:r w:rsidR="00000000">
        <w:rPr>
          <w:spacing w:val="-3"/>
        </w:rPr>
        <w:t xml:space="preserve"> </w:t>
      </w:r>
      <w:r w:rsidR="00000000">
        <w:t>Dependencies</w:t>
      </w:r>
    </w:p>
    <w:p w14:paraId="2EB419DD" w14:textId="77777777" w:rsidR="00B84573" w:rsidRDefault="00000000">
      <w:pPr>
        <w:pStyle w:val="BodyText"/>
        <w:spacing w:line="274" w:lineRule="exact"/>
        <w:ind w:left="840"/>
      </w:pPr>
      <w:r>
        <w:t>The</w:t>
      </w:r>
      <w:r>
        <w:rPr>
          <w:spacing w:val="-3"/>
        </w:rPr>
        <w:t xml:space="preserve"> </w:t>
      </w:r>
      <w:r>
        <w:t>assumptions</w:t>
      </w:r>
      <w:r>
        <w:rPr>
          <w:spacing w:val="-1"/>
        </w:rPr>
        <w:t xml:space="preserve"> </w:t>
      </w:r>
      <w:r>
        <w:t>are:-</w:t>
      </w:r>
    </w:p>
    <w:p w14:paraId="638855BF" w14:textId="535B13AA" w:rsidR="00580918" w:rsidRPr="00580918" w:rsidRDefault="00580918" w:rsidP="00580918">
      <w:pPr>
        <w:pStyle w:val="BodyText"/>
        <w:numPr>
          <w:ilvl w:val="0"/>
          <w:numId w:val="4"/>
        </w:numPr>
        <w:rPr>
          <w:szCs w:val="22"/>
        </w:rPr>
      </w:pPr>
      <w:r w:rsidRPr="00580918">
        <w:rPr>
          <w:szCs w:val="22"/>
        </w:rPr>
        <w:t>Assumes users have a basic understanding of issue tracking concepts and system usage.</w:t>
      </w:r>
    </w:p>
    <w:p w14:paraId="5A5B040F" w14:textId="5E2D6AD8" w:rsidR="00580918" w:rsidRPr="00580918" w:rsidRDefault="00580918" w:rsidP="00580918">
      <w:pPr>
        <w:pStyle w:val="BodyText"/>
        <w:numPr>
          <w:ilvl w:val="0"/>
          <w:numId w:val="4"/>
        </w:numPr>
        <w:rPr>
          <w:szCs w:val="22"/>
        </w:rPr>
      </w:pPr>
      <w:r w:rsidRPr="00580918">
        <w:rPr>
          <w:szCs w:val="22"/>
        </w:rPr>
        <w:t>Assumes consistent user engagement for effective issue reporting and resolution.</w:t>
      </w:r>
    </w:p>
    <w:p w14:paraId="4D74C747" w14:textId="0BD3529E" w:rsidR="00580918" w:rsidRPr="00580918" w:rsidRDefault="00580918" w:rsidP="00580918">
      <w:pPr>
        <w:pStyle w:val="BodyText"/>
        <w:numPr>
          <w:ilvl w:val="0"/>
          <w:numId w:val="4"/>
        </w:numPr>
        <w:rPr>
          <w:szCs w:val="22"/>
        </w:rPr>
      </w:pPr>
      <w:r w:rsidRPr="00580918">
        <w:rPr>
          <w:szCs w:val="22"/>
        </w:rPr>
        <w:t>Assumes users input accurate and relevant information when reporting issues.</w:t>
      </w:r>
    </w:p>
    <w:p w14:paraId="6DEE1682" w14:textId="7E1BA310" w:rsidR="00580918" w:rsidRPr="00580918" w:rsidRDefault="00580918" w:rsidP="00580918">
      <w:pPr>
        <w:pStyle w:val="BodyText"/>
        <w:numPr>
          <w:ilvl w:val="0"/>
          <w:numId w:val="4"/>
        </w:numPr>
        <w:rPr>
          <w:szCs w:val="22"/>
        </w:rPr>
      </w:pPr>
      <w:r w:rsidRPr="00580918">
        <w:rPr>
          <w:szCs w:val="22"/>
        </w:rPr>
        <w:t>Assumes established and understood workflows for issue lifecycle management.</w:t>
      </w:r>
    </w:p>
    <w:p w14:paraId="4409745E" w14:textId="64A34C17" w:rsidR="00580918" w:rsidRPr="00580918" w:rsidRDefault="00580918" w:rsidP="00580918">
      <w:pPr>
        <w:pStyle w:val="BodyText"/>
        <w:numPr>
          <w:ilvl w:val="0"/>
          <w:numId w:val="4"/>
        </w:numPr>
        <w:rPr>
          <w:szCs w:val="22"/>
        </w:rPr>
      </w:pPr>
      <w:r w:rsidRPr="00580918">
        <w:rPr>
          <w:szCs w:val="22"/>
        </w:rPr>
        <w:t>Assumes timely updates and communication from users and team members regarding issue status and resolution.</w:t>
      </w:r>
    </w:p>
    <w:p w14:paraId="67EFA6C6" w14:textId="0E7955E6" w:rsidR="00580918" w:rsidRPr="00580918" w:rsidRDefault="00580918" w:rsidP="00580918">
      <w:pPr>
        <w:pStyle w:val="BodyText"/>
        <w:numPr>
          <w:ilvl w:val="0"/>
          <w:numId w:val="4"/>
        </w:numPr>
        <w:rPr>
          <w:szCs w:val="22"/>
        </w:rPr>
      </w:pPr>
      <w:r w:rsidRPr="00580918">
        <w:rPr>
          <w:szCs w:val="22"/>
        </w:rPr>
        <w:t>Assumes proper access permissions are granted to users based on their roles and responsibilities.</w:t>
      </w:r>
    </w:p>
    <w:p w14:paraId="3133A323" w14:textId="32BF2D1C" w:rsidR="00580918" w:rsidRPr="00580918" w:rsidRDefault="00580918" w:rsidP="00580918">
      <w:pPr>
        <w:pStyle w:val="BodyText"/>
        <w:numPr>
          <w:ilvl w:val="0"/>
          <w:numId w:val="4"/>
        </w:numPr>
        <w:rPr>
          <w:szCs w:val="22"/>
        </w:rPr>
      </w:pPr>
      <w:r w:rsidRPr="00580918">
        <w:rPr>
          <w:szCs w:val="22"/>
        </w:rPr>
        <w:t>Assumes the availability of responsive support for user inquiries and issue resolution.</w:t>
      </w:r>
    </w:p>
    <w:p w14:paraId="4B29570D" w14:textId="403BA41E" w:rsidR="00580918" w:rsidRDefault="00580918" w:rsidP="00580918">
      <w:pPr>
        <w:pStyle w:val="BodyText"/>
        <w:numPr>
          <w:ilvl w:val="0"/>
          <w:numId w:val="5"/>
        </w:numPr>
        <w:rPr>
          <w:szCs w:val="22"/>
        </w:rPr>
      </w:pPr>
      <w:r w:rsidRPr="00580918">
        <w:rPr>
          <w:szCs w:val="22"/>
        </w:rPr>
        <w:t>Assumes seamless cooperation with integrated tools and systems for comprehensive issue tracking.</w:t>
      </w:r>
    </w:p>
    <w:p w14:paraId="760EF193" w14:textId="77777777" w:rsidR="00580918" w:rsidRDefault="00580918" w:rsidP="00580918">
      <w:pPr>
        <w:pStyle w:val="BodyText"/>
        <w:ind w:left="0"/>
        <w:rPr>
          <w:szCs w:val="22"/>
        </w:rPr>
      </w:pPr>
    </w:p>
    <w:p w14:paraId="0603D6D1" w14:textId="31939EEB" w:rsidR="00B84573" w:rsidRDefault="00801593" w:rsidP="00580918">
      <w:pPr>
        <w:pStyle w:val="BodyText"/>
        <w:ind w:left="0"/>
      </w:pPr>
      <w:r>
        <w:t xml:space="preserve">             </w:t>
      </w:r>
      <w:r w:rsidR="00000000">
        <w:t>The</w:t>
      </w:r>
      <w:r w:rsidR="00000000">
        <w:rPr>
          <w:spacing w:val="-4"/>
        </w:rPr>
        <w:t xml:space="preserve"> </w:t>
      </w:r>
      <w:r w:rsidR="00000000">
        <w:t>dependencies are:-</w:t>
      </w:r>
    </w:p>
    <w:p w14:paraId="48DB213C" w14:textId="512D0AE2" w:rsidR="00580918" w:rsidRPr="00580918" w:rsidRDefault="00580918" w:rsidP="00580918">
      <w:pPr>
        <w:pStyle w:val="Heading2"/>
        <w:numPr>
          <w:ilvl w:val="0"/>
          <w:numId w:val="11"/>
        </w:numPr>
        <w:tabs>
          <w:tab w:val="left" w:pos="1201"/>
        </w:tabs>
        <w:rPr>
          <w:b w:val="0"/>
          <w:bCs w:val="0"/>
          <w:szCs w:val="22"/>
        </w:rPr>
      </w:pPr>
      <w:r w:rsidRPr="00580918">
        <w:rPr>
          <w:b w:val="0"/>
          <w:bCs w:val="0"/>
          <w:szCs w:val="22"/>
        </w:rPr>
        <w:t>Depends on the compatibility and proper functioning of a specific DBMS for data storage and retrieval.</w:t>
      </w:r>
    </w:p>
    <w:p w14:paraId="48A21752" w14:textId="03C40C7F" w:rsidR="00580918" w:rsidRPr="00580918" w:rsidRDefault="00580918" w:rsidP="00580918">
      <w:pPr>
        <w:pStyle w:val="Heading2"/>
        <w:numPr>
          <w:ilvl w:val="0"/>
          <w:numId w:val="11"/>
        </w:numPr>
        <w:tabs>
          <w:tab w:val="left" w:pos="1201"/>
        </w:tabs>
        <w:rPr>
          <w:b w:val="0"/>
          <w:bCs w:val="0"/>
          <w:szCs w:val="22"/>
        </w:rPr>
      </w:pPr>
      <w:r w:rsidRPr="00580918">
        <w:rPr>
          <w:b w:val="0"/>
          <w:bCs w:val="0"/>
          <w:szCs w:val="22"/>
        </w:rPr>
        <w:t>Depends on the availability and proper configuration of a web server if the issue tracking system is web-based.</w:t>
      </w:r>
    </w:p>
    <w:p w14:paraId="0D657D22" w14:textId="4C69E41B" w:rsidR="00580918" w:rsidRPr="00580918" w:rsidRDefault="00580918" w:rsidP="00580918">
      <w:pPr>
        <w:pStyle w:val="Heading2"/>
        <w:numPr>
          <w:ilvl w:val="0"/>
          <w:numId w:val="11"/>
        </w:numPr>
        <w:tabs>
          <w:tab w:val="left" w:pos="1201"/>
        </w:tabs>
        <w:rPr>
          <w:b w:val="0"/>
          <w:bCs w:val="0"/>
          <w:szCs w:val="22"/>
        </w:rPr>
      </w:pPr>
      <w:r w:rsidRPr="00580918">
        <w:rPr>
          <w:b w:val="0"/>
          <w:bCs w:val="0"/>
          <w:szCs w:val="22"/>
        </w:rPr>
        <w:t xml:space="preserve">Depends on the support and compatibility with a specific operating system on which the system is deployed. </w:t>
      </w:r>
    </w:p>
    <w:p w14:paraId="063F7FE0" w14:textId="0FDCD9AE" w:rsidR="00580918" w:rsidRPr="00580918" w:rsidRDefault="00580918" w:rsidP="00580918">
      <w:pPr>
        <w:pStyle w:val="Heading2"/>
        <w:numPr>
          <w:ilvl w:val="0"/>
          <w:numId w:val="11"/>
        </w:numPr>
        <w:tabs>
          <w:tab w:val="left" w:pos="1201"/>
        </w:tabs>
        <w:rPr>
          <w:b w:val="0"/>
          <w:bCs w:val="0"/>
          <w:szCs w:val="22"/>
        </w:rPr>
      </w:pPr>
      <w:r w:rsidRPr="00580918">
        <w:rPr>
          <w:b w:val="0"/>
          <w:bCs w:val="0"/>
          <w:szCs w:val="22"/>
        </w:rPr>
        <w:t>Depends on a reliable user authentication and authorization mechanism to control access and protect against unauthorized use.</w:t>
      </w:r>
    </w:p>
    <w:p w14:paraId="017672E2" w14:textId="77777777" w:rsidR="00580918" w:rsidRDefault="00580918" w:rsidP="00580918">
      <w:pPr>
        <w:pStyle w:val="Heading2"/>
        <w:numPr>
          <w:ilvl w:val="0"/>
          <w:numId w:val="11"/>
        </w:numPr>
        <w:tabs>
          <w:tab w:val="left" w:pos="1201"/>
        </w:tabs>
        <w:jc w:val="left"/>
        <w:rPr>
          <w:b w:val="0"/>
          <w:bCs w:val="0"/>
          <w:szCs w:val="22"/>
        </w:rPr>
      </w:pPr>
      <w:r w:rsidRPr="00580918">
        <w:rPr>
          <w:b w:val="0"/>
          <w:bCs w:val="0"/>
          <w:szCs w:val="22"/>
        </w:rPr>
        <w:t>Depends on consistent and reliable network access to ensure users can connect to the system and collaborate on issue tracking activities.</w:t>
      </w:r>
    </w:p>
    <w:p w14:paraId="0B94C4BE" w14:textId="77777777" w:rsidR="00580918" w:rsidRDefault="00580918" w:rsidP="00580918">
      <w:pPr>
        <w:pStyle w:val="Heading2"/>
        <w:tabs>
          <w:tab w:val="left" w:pos="1201"/>
        </w:tabs>
        <w:jc w:val="left"/>
        <w:rPr>
          <w:b w:val="0"/>
          <w:bCs w:val="0"/>
          <w:szCs w:val="22"/>
        </w:rPr>
      </w:pPr>
    </w:p>
    <w:p w14:paraId="61B1498D" w14:textId="2E466B0D" w:rsidR="00B84573" w:rsidRDefault="00801593" w:rsidP="00580918">
      <w:pPr>
        <w:pStyle w:val="Heading2"/>
        <w:tabs>
          <w:tab w:val="left" w:pos="1201"/>
        </w:tabs>
        <w:jc w:val="left"/>
      </w:pPr>
      <w:ins w:id="26" w:author="srimathi balmurugan" w:date="2023-12-05T09:56:00Z">
        <w:r>
          <w:t>2.5</w:t>
        </w:r>
      </w:ins>
      <w:r w:rsidR="00000000">
        <w:t>Requirement</w:t>
      </w:r>
    </w:p>
    <w:p w14:paraId="695F847B" w14:textId="77777777" w:rsidR="00B84573" w:rsidRDefault="00000000">
      <w:pPr>
        <w:pStyle w:val="BodyText"/>
        <w:spacing w:line="274" w:lineRule="exact"/>
        <w:ind w:left="840"/>
      </w:pPr>
      <w:r>
        <w:t>Software</w:t>
      </w:r>
      <w:r>
        <w:rPr>
          <w:spacing w:val="-4"/>
        </w:rPr>
        <w:t xml:space="preserve"> </w:t>
      </w:r>
      <w:r>
        <w:t>Configuration:-</w:t>
      </w:r>
    </w:p>
    <w:p w14:paraId="106A4FDB" w14:textId="77777777" w:rsidR="00B84573"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98650FC" w14:textId="77777777" w:rsidR="00B84573"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10DDB7E1" w14:textId="77777777" w:rsidR="00B84573" w:rsidRDefault="00B84573">
      <w:pPr>
        <w:pStyle w:val="BodyText"/>
        <w:ind w:left="0"/>
      </w:pPr>
    </w:p>
    <w:p w14:paraId="24E3EE88" w14:textId="15BD5AED" w:rsidR="00B84573" w:rsidRDefault="00000000">
      <w:pPr>
        <w:pStyle w:val="BodyText"/>
        <w:ind w:left="840" w:right="6513" w:firstLine="420"/>
      </w:pPr>
      <w:r>
        <w:t>Hardware Configuration:-</w:t>
      </w:r>
      <w:r>
        <w:rPr>
          <w:spacing w:val="1"/>
        </w:rPr>
        <w:t xml:space="preserve"> </w:t>
      </w:r>
      <w:ins w:id="27" w:author="srimathi balmurugan" w:date="2023-12-05T09:56:00Z">
        <w:r w:rsidR="00801593">
          <w:rPr>
            <w:spacing w:val="1"/>
          </w:rPr>
          <w:t xml:space="preserve">      </w:t>
        </w:r>
      </w:ins>
      <w:r>
        <w:t>Processor: Pentium(R)Dual-core CPU</w:t>
      </w:r>
      <w:r>
        <w:rPr>
          <w:spacing w:val="-57"/>
        </w:rPr>
        <w:t xml:space="preserve"> </w:t>
      </w:r>
      <w:r>
        <w:t>Hard</w:t>
      </w:r>
      <w:r>
        <w:rPr>
          <w:spacing w:val="-1"/>
        </w:rPr>
        <w:t xml:space="preserve"> </w:t>
      </w:r>
      <w:r>
        <w:t>Disk: 40GB</w:t>
      </w:r>
    </w:p>
    <w:p w14:paraId="5742AF4C" w14:textId="77777777" w:rsidR="00B84573" w:rsidRDefault="00000000">
      <w:pPr>
        <w:pStyle w:val="BodyText"/>
        <w:ind w:left="840"/>
      </w:pPr>
      <w:r>
        <w:t>RAM:</w:t>
      </w:r>
      <w:r>
        <w:rPr>
          <w:spacing w:val="-1"/>
        </w:rPr>
        <w:t xml:space="preserve"> </w:t>
      </w:r>
      <w:r>
        <w:t>256 MB</w:t>
      </w:r>
      <w:r>
        <w:rPr>
          <w:spacing w:val="-2"/>
        </w:rPr>
        <w:t xml:space="preserve"> </w:t>
      </w:r>
      <w:r>
        <w:t>or more</w:t>
      </w:r>
    </w:p>
    <w:p w14:paraId="344BD2EC" w14:textId="77777777" w:rsidR="00B84573" w:rsidRDefault="00B84573">
      <w:pPr>
        <w:pStyle w:val="BodyText"/>
        <w:spacing w:before="5"/>
        <w:ind w:left="0"/>
      </w:pPr>
    </w:p>
    <w:p w14:paraId="5BE7792E" w14:textId="5F86D5F7" w:rsidR="00B84573" w:rsidRDefault="00000000" w:rsidP="00801593">
      <w:pPr>
        <w:pStyle w:val="Heading2"/>
        <w:numPr>
          <w:ilvl w:val="1"/>
          <w:numId w:val="16"/>
        </w:numPr>
        <w:tabs>
          <w:tab w:val="left" w:pos="1201"/>
        </w:tabs>
        <w:jc w:val="left"/>
        <w:pPrChange w:id="28" w:author="srimathi balmurugan" w:date="2023-12-05T09:56:00Z">
          <w:pPr>
            <w:pStyle w:val="Heading2"/>
            <w:numPr>
              <w:ilvl w:val="1"/>
              <w:numId w:val="2"/>
            </w:numPr>
            <w:tabs>
              <w:tab w:val="left" w:pos="1201"/>
            </w:tabs>
            <w:ind w:left="1636"/>
          </w:pPr>
        </w:pPrChange>
      </w:pPr>
      <w:r>
        <w:t>Data</w:t>
      </w:r>
      <w:r>
        <w:rPr>
          <w:spacing w:val="-3"/>
        </w:rPr>
        <w:t xml:space="preserve"> </w:t>
      </w:r>
      <w:r>
        <w:t>Requirement</w:t>
      </w:r>
    </w:p>
    <w:p w14:paraId="0C041CF8" w14:textId="77777777" w:rsidR="000971CC" w:rsidRDefault="000971CC" w:rsidP="00801593">
      <w:pPr>
        <w:pStyle w:val="BodyText"/>
        <w:spacing w:before="4"/>
        <w:ind w:left="1636"/>
        <w:pPrChange w:id="29" w:author="srimathi balmurugan" w:date="2023-12-05T09:56:00Z">
          <w:pPr>
            <w:pStyle w:val="BodyText"/>
            <w:spacing w:before="4"/>
          </w:pPr>
        </w:pPrChange>
      </w:pPr>
      <w:r>
        <w:t>For software development or project-related issues to be managed and tracked efficiently, an issue tracking system built with Java needs a strong collection of data components. One of the basic data requirements is an exhaustive representation of issues, which is usually contained in a class called "Issue". A unique identifier, a summary for a succinct description, a thorough explanation, the issue's current status (open, in progress, closed), its priority level, assignee information, creation date, and a way to record comments or updates should all be included in this class.</w:t>
      </w:r>
    </w:p>
    <w:p w14:paraId="41357B74" w14:textId="77777777" w:rsidR="000971CC" w:rsidRDefault="000971CC" w:rsidP="00801593">
      <w:pPr>
        <w:pStyle w:val="BodyText"/>
        <w:spacing w:before="4"/>
        <w:ind w:left="1636"/>
        <w:pPrChange w:id="30" w:author="srimathi balmurugan" w:date="2023-12-05T09:56:00Z">
          <w:pPr>
            <w:pStyle w:val="BodyText"/>
            <w:spacing w:before="4"/>
          </w:pPr>
        </w:pPrChange>
      </w:pPr>
    </w:p>
    <w:p w14:paraId="460559BE" w14:textId="27BE669E" w:rsidR="009D0F9B" w:rsidRPr="009D0F9B" w:rsidRDefault="00801593" w:rsidP="00801593">
      <w:pPr>
        <w:pStyle w:val="Heading1"/>
        <w:tabs>
          <w:tab w:val="left" w:pos="1121"/>
        </w:tabs>
        <w:ind w:left="0" w:firstLine="0"/>
        <w:pPrChange w:id="31" w:author="srimathi balmurugan" w:date="2023-12-05T09:56:00Z">
          <w:pPr>
            <w:pStyle w:val="Heading1"/>
            <w:numPr>
              <w:numId w:val="2"/>
            </w:numPr>
            <w:tabs>
              <w:tab w:val="left" w:pos="1121"/>
            </w:tabs>
          </w:pPr>
        </w:pPrChange>
      </w:pPr>
      <w:ins w:id="32" w:author="srimathi balmurugan" w:date="2023-12-05T09:56:00Z">
        <w:r>
          <w:t xml:space="preserve">        3.</w:t>
        </w:r>
      </w:ins>
      <w:r w:rsidR="00000000">
        <w:t>External</w:t>
      </w:r>
      <w:r w:rsidR="00000000">
        <w:rPr>
          <w:spacing w:val="-5"/>
        </w:rPr>
        <w:t xml:space="preserve"> </w:t>
      </w:r>
      <w:r w:rsidR="00000000">
        <w:t>Interface</w:t>
      </w:r>
      <w:r w:rsidR="00000000">
        <w:rPr>
          <w:spacing w:val="-3"/>
        </w:rPr>
        <w:t xml:space="preserve"> </w:t>
      </w:r>
      <w:r w:rsidR="00000000">
        <w:t>Requirement</w:t>
      </w:r>
    </w:p>
    <w:p w14:paraId="46319527" w14:textId="09A8C3F9" w:rsidR="009D0F9B" w:rsidRPr="009D0F9B" w:rsidRDefault="009D0F9B" w:rsidP="009D0F9B">
      <w:pPr>
        <w:spacing w:line="275" w:lineRule="exact"/>
        <w:ind w:left="720"/>
        <w:rPr>
          <w:b/>
          <w:bCs/>
          <w:sz w:val="24"/>
        </w:rPr>
      </w:pPr>
      <w:r>
        <w:rPr>
          <w:b/>
          <w:bCs/>
          <w:sz w:val="24"/>
        </w:rPr>
        <w:t xml:space="preserve">    </w:t>
      </w:r>
      <w:r w:rsidRPr="009D0F9B">
        <w:rPr>
          <w:b/>
          <w:bCs/>
          <w:sz w:val="24"/>
        </w:rPr>
        <w:t>3.1</w:t>
      </w:r>
      <w:r w:rsidRPr="009D0F9B">
        <w:rPr>
          <w:b/>
          <w:bCs/>
          <w:sz w:val="24"/>
        </w:rPr>
        <w:t>User Interface (UI):</w:t>
      </w:r>
    </w:p>
    <w:p w14:paraId="7733E2E4" w14:textId="77777777" w:rsidR="009D0F9B" w:rsidRPr="009D0F9B" w:rsidRDefault="009D0F9B" w:rsidP="009D0F9B">
      <w:pPr>
        <w:spacing w:line="275" w:lineRule="exact"/>
        <w:ind w:left="1440"/>
        <w:rPr>
          <w:sz w:val="24"/>
        </w:rPr>
      </w:pPr>
      <w:r w:rsidRPr="009D0F9B">
        <w:rPr>
          <w:sz w:val="24"/>
        </w:rPr>
        <w:t>Intuitive and device-agnostic interface for easy user interaction.</w:t>
      </w:r>
    </w:p>
    <w:p w14:paraId="7B1B6469" w14:textId="7EC5B2CD" w:rsidR="009D0F9B" w:rsidRPr="009D0F9B" w:rsidRDefault="009D0F9B" w:rsidP="009D0F9B">
      <w:pPr>
        <w:spacing w:line="275" w:lineRule="exact"/>
        <w:ind w:left="1440"/>
        <w:rPr>
          <w:sz w:val="24"/>
        </w:rPr>
      </w:pPr>
      <w:r w:rsidRPr="009D0F9B">
        <w:rPr>
          <w:sz w:val="24"/>
        </w:rPr>
        <w:t>Integration:</w:t>
      </w:r>
    </w:p>
    <w:p w14:paraId="64E8155D" w14:textId="77777777" w:rsidR="009D0F9B" w:rsidRPr="009D0F9B" w:rsidRDefault="009D0F9B" w:rsidP="009D0F9B">
      <w:pPr>
        <w:spacing w:line="275" w:lineRule="exact"/>
        <w:ind w:left="1440"/>
        <w:rPr>
          <w:sz w:val="24"/>
        </w:rPr>
      </w:pPr>
      <w:r w:rsidRPr="009D0F9B">
        <w:rPr>
          <w:sz w:val="24"/>
        </w:rPr>
        <w:t>APIs for seamless integration with other tools, including email, version control, and project management systems.</w:t>
      </w:r>
    </w:p>
    <w:p w14:paraId="2FF58E2B" w14:textId="2A78FE6F" w:rsidR="009D0F9B" w:rsidRPr="009D0F9B" w:rsidRDefault="009D0F9B" w:rsidP="009D0F9B">
      <w:pPr>
        <w:spacing w:line="275" w:lineRule="exact"/>
        <w:ind w:left="1440"/>
        <w:rPr>
          <w:sz w:val="24"/>
        </w:rPr>
      </w:pPr>
      <w:r w:rsidRPr="009D0F9B">
        <w:rPr>
          <w:sz w:val="24"/>
        </w:rPr>
        <w:t>Reporting and Analytics:</w:t>
      </w:r>
    </w:p>
    <w:p w14:paraId="7A5BE6B4" w14:textId="77777777" w:rsidR="009D0F9B" w:rsidRPr="009D0F9B" w:rsidRDefault="009D0F9B" w:rsidP="009D0F9B">
      <w:pPr>
        <w:spacing w:line="275" w:lineRule="exact"/>
        <w:ind w:left="1440"/>
        <w:rPr>
          <w:sz w:val="24"/>
        </w:rPr>
      </w:pPr>
      <w:r w:rsidRPr="009D0F9B">
        <w:rPr>
          <w:sz w:val="24"/>
        </w:rPr>
        <w:t>Compatibility with external reporting and analytics tools for data analysis.</w:t>
      </w:r>
    </w:p>
    <w:p w14:paraId="69B7A4DE" w14:textId="5FF3E3DA" w:rsidR="009D0F9B" w:rsidRPr="009D0F9B" w:rsidRDefault="009D0F9B" w:rsidP="009D0F9B">
      <w:pPr>
        <w:spacing w:line="275" w:lineRule="exact"/>
        <w:ind w:left="1440"/>
        <w:rPr>
          <w:sz w:val="24"/>
        </w:rPr>
      </w:pPr>
      <w:r w:rsidRPr="009D0F9B">
        <w:rPr>
          <w:sz w:val="24"/>
        </w:rPr>
        <w:t>Authentication:</w:t>
      </w:r>
    </w:p>
    <w:p w14:paraId="3CB66264" w14:textId="53182EBB" w:rsidR="009D0F9B" w:rsidRDefault="009D0F9B" w:rsidP="009D0F9B">
      <w:pPr>
        <w:spacing w:line="275" w:lineRule="exact"/>
        <w:ind w:left="1440"/>
        <w:rPr>
          <w:sz w:val="24"/>
        </w:rPr>
      </w:pPr>
      <w:r w:rsidRPr="009D0F9B">
        <w:rPr>
          <w:sz w:val="24"/>
        </w:rPr>
        <w:t>Integration with LDAP/Active Directory for user authentication</w:t>
      </w:r>
      <w:r>
        <w:rPr>
          <w:sz w:val="24"/>
        </w:rPr>
        <w:t>.</w:t>
      </w:r>
    </w:p>
    <w:p w14:paraId="40912BB7" w14:textId="4AAE59A8" w:rsidR="009D0F9B" w:rsidRDefault="009D0F9B" w:rsidP="009D0F9B">
      <w:pPr>
        <w:spacing w:line="275" w:lineRule="exact"/>
        <w:ind w:left="1440"/>
        <w:rPr>
          <w:sz w:val="24"/>
        </w:rPr>
      </w:pPr>
      <w:r>
        <w:rPr>
          <w:sz w:val="24"/>
        </w:rPr>
        <w:t>Mobile Access:</w:t>
      </w:r>
    </w:p>
    <w:p w14:paraId="1C46ECBD" w14:textId="77777777" w:rsidR="009D0F9B" w:rsidRPr="009D0F9B" w:rsidRDefault="009D0F9B" w:rsidP="009D0F9B">
      <w:pPr>
        <w:spacing w:line="275" w:lineRule="exact"/>
        <w:ind w:left="1440"/>
        <w:rPr>
          <w:sz w:val="24"/>
        </w:rPr>
      </w:pPr>
      <w:r w:rsidRPr="009D0F9B">
        <w:rPr>
          <w:sz w:val="24"/>
        </w:rPr>
        <w:t>Support for mobile access through responsive design or dedicated applications.</w:t>
      </w:r>
    </w:p>
    <w:p w14:paraId="3835176F" w14:textId="4FECCE2C" w:rsidR="009D0F9B" w:rsidRPr="009D0F9B" w:rsidRDefault="009D0F9B" w:rsidP="009D0F9B">
      <w:pPr>
        <w:spacing w:line="275" w:lineRule="exact"/>
        <w:ind w:left="1440"/>
        <w:rPr>
          <w:sz w:val="24"/>
        </w:rPr>
      </w:pPr>
      <w:r w:rsidRPr="009D0F9B">
        <w:rPr>
          <w:sz w:val="24"/>
        </w:rPr>
        <w:t>Notification Services:</w:t>
      </w:r>
    </w:p>
    <w:p w14:paraId="69E1C61F" w14:textId="77777777" w:rsidR="009D0F9B" w:rsidRDefault="009D0F9B" w:rsidP="009D0F9B">
      <w:pPr>
        <w:spacing w:line="275" w:lineRule="exact"/>
        <w:ind w:left="1440"/>
        <w:rPr>
          <w:sz w:val="24"/>
        </w:rPr>
      </w:pPr>
      <w:r w:rsidRPr="009D0F9B">
        <w:rPr>
          <w:sz w:val="24"/>
        </w:rPr>
        <w:t>Integration with various notification services for timely alerts</w:t>
      </w:r>
      <w:r>
        <w:rPr>
          <w:sz w:val="24"/>
        </w:rPr>
        <w:t>.</w:t>
      </w:r>
    </w:p>
    <w:p w14:paraId="07BBB311" w14:textId="34CE67C3" w:rsidR="009D0F9B" w:rsidRDefault="009D0F9B" w:rsidP="009D0F9B">
      <w:pPr>
        <w:spacing w:line="275" w:lineRule="exact"/>
        <w:ind w:left="1440"/>
        <w:rPr>
          <w:sz w:val="24"/>
        </w:rPr>
        <w:sectPr w:rsidR="009D0F9B">
          <w:pgSz w:w="12240" w:h="15840"/>
          <w:pgMar w:top="1360" w:right="600" w:bottom="280" w:left="600" w:header="720" w:footer="720" w:gutter="0"/>
          <w:cols w:space="720"/>
        </w:sectPr>
      </w:pPr>
    </w:p>
    <w:p w14:paraId="53B59174" w14:textId="64E02AFF" w:rsidR="00B84573" w:rsidRDefault="009D0F9B" w:rsidP="009D0F9B">
      <w:pPr>
        <w:pStyle w:val="Heading1"/>
        <w:tabs>
          <w:tab w:val="left" w:pos="1121"/>
        </w:tabs>
        <w:spacing w:before="1" w:line="320" w:lineRule="exact"/>
        <w:ind w:left="0" w:firstLine="0"/>
        <w:jc w:val="left"/>
      </w:pPr>
      <w:r>
        <w:lastRenderedPageBreak/>
        <w:t xml:space="preserve">                  4.</w:t>
      </w:r>
      <w:r w:rsidR="00000000">
        <w:t>System</w:t>
      </w:r>
      <w:r w:rsidR="00000000">
        <w:rPr>
          <w:spacing w:val="-5"/>
        </w:rPr>
        <w:t xml:space="preserve"> </w:t>
      </w:r>
      <w:r w:rsidR="00000000">
        <w:t>Features</w:t>
      </w:r>
    </w:p>
    <w:p w14:paraId="5B2182BE" w14:textId="77777777" w:rsidR="009D0F9B" w:rsidRDefault="009D0F9B" w:rsidP="009D0F9B">
      <w:pPr>
        <w:pStyle w:val="ListParagraph"/>
        <w:tabs>
          <w:tab w:val="left" w:pos="1561"/>
        </w:tabs>
        <w:ind w:firstLine="0"/>
        <w:jc w:val="both"/>
        <w:rPr>
          <w:sz w:val="24"/>
          <w:szCs w:val="24"/>
        </w:rPr>
      </w:pPr>
      <w:r w:rsidRPr="009D0F9B">
        <w:rPr>
          <w:sz w:val="24"/>
          <w:szCs w:val="24"/>
        </w:rPr>
        <w:t>Issue tracking system features include workflow management, collaboration tools, real-time status tracking, customizable fields, and reporting for efficient issue resolution and comprehensive project oversight.</w:t>
      </w:r>
    </w:p>
    <w:p w14:paraId="5F56418A" w14:textId="77777777" w:rsidR="009D0F9B" w:rsidRDefault="009D0F9B" w:rsidP="009D0F9B">
      <w:pPr>
        <w:pStyle w:val="ListParagraph"/>
        <w:tabs>
          <w:tab w:val="left" w:pos="1561"/>
        </w:tabs>
        <w:ind w:firstLine="0"/>
        <w:jc w:val="both"/>
        <w:rPr>
          <w:sz w:val="24"/>
          <w:szCs w:val="24"/>
        </w:rPr>
      </w:pPr>
    </w:p>
    <w:p w14:paraId="21C916FE" w14:textId="0E276A2A" w:rsidR="009D0F9B" w:rsidRPr="00801593" w:rsidRDefault="009D0F9B" w:rsidP="00801593">
      <w:pPr>
        <w:pStyle w:val="ListParagraph"/>
        <w:numPr>
          <w:ilvl w:val="0"/>
          <w:numId w:val="15"/>
        </w:numPr>
        <w:tabs>
          <w:tab w:val="left" w:pos="1561"/>
        </w:tabs>
        <w:jc w:val="both"/>
        <w:rPr>
          <w:sz w:val="24"/>
          <w:szCs w:val="24"/>
        </w:rPr>
      </w:pPr>
      <w:r w:rsidRPr="009D0F9B">
        <w:rPr>
          <w:sz w:val="24"/>
          <w:szCs w:val="24"/>
        </w:rPr>
        <w:t>Efficient tracking of issues through defined workflows for systematic resolution.</w:t>
      </w:r>
    </w:p>
    <w:p w14:paraId="57B956F9" w14:textId="74131CE5" w:rsidR="009D0F9B" w:rsidRDefault="009D0F9B" w:rsidP="009D0F9B">
      <w:pPr>
        <w:pStyle w:val="ListParagraph"/>
        <w:numPr>
          <w:ilvl w:val="0"/>
          <w:numId w:val="15"/>
        </w:numPr>
        <w:tabs>
          <w:tab w:val="left" w:pos="1561"/>
        </w:tabs>
        <w:jc w:val="both"/>
        <w:rPr>
          <w:sz w:val="24"/>
          <w:szCs w:val="24"/>
        </w:rPr>
      </w:pPr>
      <w:r w:rsidRPr="009D0F9B">
        <w:rPr>
          <w:sz w:val="24"/>
          <w:szCs w:val="24"/>
        </w:rPr>
        <w:t>Collaboration tools and reporting capabilities for streamlined team communication and informed decision-making.</w:t>
      </w:r>
    </w:p>
    <w:p w14:paraId="06827895" w14:textId="77777777" w:rsidR="009D0F9B" w:rsidRPr="009D0F9B" w:rsidRDefault="009D0F9B" w:rsidP="009D0F9B">
      <w:pPr>
        <w:pStyle w:val="ListParagraph"/>
        <w:rPr>
          <w:sz w:val="24"/>
          <w:szCs w:val="24"/>
        </w:rPr>
      </w:pPr>
    </w:p>
    <w:p w14:paraId="3D587B64" w14:textId="77777777" w:rsidR="009D0F9B" w:rsidRPr="009D0F9B" w:rsidRDefault="009D0F9B" w:rsidP="009D0F9B">
      <w:pPr>
        <w:pStyle w:val="ListParagraph"/>
        <w:tabs>
          <w:tab w:val="left" w:pos="1561"/>
        </w:tabs>
        <w:ind w:left="2280" w:firstLine="0"/>
        <w:jc w:val="both"/>
        <w:rPr>
          <w:sz w:val="24"/>
          <w:szCs w:val="24"/>
        </w:rPr>
      </w:pPr>
    </w:p>
    <w:p w14:paraId="5859C8CE" w14:textId="6C513797" w:rsidR="009D0F9B" w:rsidRDefault="009D0F9B" w:rsidP="00A96BBC">
      <w:pPr>
        <w:pStyle w:val="Heading1"/>
        <w:tabs>
          <w:tab w:val="left" w:pos="1121"/>
        </w:tabs>
        <w:ind w:firstLine="0"/>
        <w:jc w:val="left"/>
      </w:pPr>
      <w:r>
        <w:t>5.</w:t>
      </w:r>
      <w:r w:rsidR="00000000">
        <w:t>Other</w:t>
      </w:r>
      <w:r w:rsidR="00000000">
        <w:rPr>
          <w:spacing w:val="-3"/>
        </w:rPr>
        <w:t xml:space="preserve"> </w:t>
      </w:r>
      <w:r w:rsidR="00000000">
        <w:t>Non-functional</w:t>
      </w:r>
      <w:r w:rsidR="00000000">
        <w:rPr>
          <w:spacing w:val="-2"/>
        </w:rPr>
        <w:t xml:space="preserve"> </w:t>
      </w:r>
      <w:r w:rsidR="00000000">
        <w:t>Requirements</w:t>
      </w:r>
    </w:p>
    <w:p w14:paraId="1F26E347" w14:textId="4EE9706F" w:rsidR="00B84573" w:rsidRDefault="00A96BBC" w:rsidP="00A96BBC">
      <w:pPr>
        <w:pStyle w:val="Heading2"/>
        <w:tabs>
          <w:tab w:val="left" w:pos="1201"/>
        </w:tabs>
        <w:spacing w:line="273" w:lineRule="exact"/>
        <w:jc w:val="left"/>
      </w:pPr>
      <w:r>
        <w:t xml:space="preserve">      </w:t>
      </w:r>
      <w:r w:rsidR="009D0F9B">
        <w:t>5.1</w:t>
      </w:r>
      <w:r w:rsidR="00000000">
        <w:t>Performance</w:t>
      </w:r>
      <w:r w:rsidR="00000000">
        <w:rPr>
          <w:spacing w:val="-5"/>
        </w:rPr>
        <w:t xml:space="preserve"> </w:t>
      </w:r>
      <w:r w:rsidR="00000000">
        <w:t>Requirement</w:t>
      </w:r>
    </w:p>
    <w:p w14:paraId="6DB327AD" w14:textId="520FE0E3" w:rsidR="000971CC" w:rsidRPr="000971CC" w:rsidRDefault="000971CC" w:rsidP="000971CC">
      <w:pPr>
        <w:pStyle w:val="Heading2"/>
        <w:tabs>
          <w:tab w:val="left" w:pos="1201"/>
        </w:tabs>
        <w:spacing w:line="240" w:lineRule="auto"/>
        <w:ind w:firstLine="0"/>
        <w:jc w:val="left"/>
        <w:rPr>
          <w:b w:val="0"/>
          <w:bCs w:val="0"/>
        </w:rPr>
      </w:pPr>
      <w:r w:rsidRPr="000971CC">
        <w:rPr>
          <w:b w:val="0"/>
          <w:bCs w:val="0"/>
        </w:rPr>
        <w:t xml:space="preserve">       </w:t>
      </w:r>
      <w:r w:rsidRPr="000971CC">
        <w:rPr>
          <w:b w:val="0"/>
          <w:bCs w:val="0"/>
        </w:rPr>
        <w:t>The performance requirements of an issue tracking system implemented in Java are crucial for ensuring the system's responsiveness, scalability, and reliability. Firstly, the system should exhibit low latency in processing user requests, providing quick response times when creating, updating, or querying issues. Efficient algorithms and optimized database queries are essential to achieve this responsiveness, minimizing the time it takes to perform common operations. An effective issue tracking system in Java must prioritize low latency, scalability, reliability, efficient resource utilization, and incorporate strategies like caching to meet performance requirements in diverse and demanding development environments. Continuous monitoring and optimization are essential to ensure that the system can adapt and perform well under varying workloads.</w:t>
      </w:r>
    </w:p>
    <w:p w14:paraId="3B3D7A45" w14:textId="77777777" w:rsidR="000971CC" w:rsidRDefault="000971CC" w:rsidP="000971CC">
      <w:pPr>
        <w:pStyle w:val="Heading2"/>
        <w:tabs>
          <w:tab w:val="left" w:pos="1201"/>
        </w:tabs>
        <w:spacing w:line="240" w:lineRule="auto"/>
        <w:ind w:firstLine="0"/>
        <w:jc w:val="left"/>
      </w:pPr>
    </w:p>
    <w:p w14:paraId="37980D7F" w14:textId="77777777" w:rsidR="009D0F9B" w:rsidRDefault="009D0F9B" w:rsidP="009D0F9B">
      <w:pPr>
        <w:pStyle w:val="Heading2"/>
        <w:tabs>
          <w:tab w:val="left" w:pos="1201"/>
        </w:tabs>
        <w:spacing w:line="240" w:lineRule="auto"/>
        <w:ind w:left="0" w:firstLine="0"/>
        <w:jc w:val="left"/>
      </w:pPr>
      <w:r>
        <w:t xml:space="preserve">                     </w:t>
      </w:r>
    </w:p>
    <w:p w14:paraId="5E1F9FCB" w14:textId="2DAF4E96" w:rsidR="00B84573" w:rsidDel="00801593" w:rsidRDefault="00B84573">
      <w:pPr>
        <w:jc w:val="both"/>
        <w:rPr>
          <w:del w:id="33" w:author="srimathi balmurugan" w:date="2023-12-05T09:52:00Z"/>
        </w:rPr>
        <w:sectPr w:rsidR="00B84573" w:rsidDel="00801593">
          <w:pgSz w:w="12240" w:h="15840"/>
          <w:pgMar w:top="1360" w:right="600" w:bottom="280" w:left="600" w:header="720" w:footer="720" w:gutter="0"/>
          <w:cols w:space="720"/>
        </w:sectPr>
      </w:pPr>
    </w:p>
    <w:p w14:paraId="23B49178" w14:textId="4E3C389E" w:rsidR="009D0F9B" w:rsidRDefault="00801593" w:rsidP="009D0F9B">
      <w:pPr>
        <w:pStyle w:val="Heading2"/>
        <w:tabs>
          <w:tab w:val="left" w:pos="1201"/>
        </w:tabs>
        <w:spacing w:line="240" w:lineRule="auto"/>
        <w:ind w:left="0" w:firstLine="0"/>
        <w:jc w:val="left"/>
      </w:pPr>
      <w:r>
        <w:t xml:space="preserve">             </w:t>
      </w:r>
      <w:ins w:id="34" w:author="srimathi balmurugan" w:date="2023-12-05T09:56:00Z">
        <w:r>
          <w:t xml:space="preserve">      </w:t>
        </w:r>
      </w:ins>
      <w:r w:rsidR="009D0F9B">
        <w:t>5</w:t>
      </w:r>
      <w:r w:rsidR="009D0F9B">
        <w:t>.2</w:t>
      </w:r>
      <w:r w:rsidR="009D0F9B">
        <w:t xml:space="preserve"> </w:t>
      </w:r>
      <w:r w:rsidR="009D0F9B">
        <w:t>Safety</w:t>
      </w:r>
      <w:r w:rsidR="009D0F9B">
        <w:rPr>
          <w:spacing w:val="-4"/>
        </w:rPr>
        <w:t xml:space="preserve"> </w:t>
      </w:r>
      <w:r w:rsidR="009D0F9B">
        <w:t>Requirement</w:t>
      </w:r>
    </w:p>
    <w:p w14:paraId="21390654" w14:textId="77777777" w:rsidR="009D0F9B" w:rsidRDefault="009D0F9B" w:rsidP="009D0F9B">
      <w:pPr>
        <w:pStyle w:val="Heading2"/>
        <w:tabs>
          <w:tab w:val="left" w:pos="1201"/>
        </w:tabs>
        <w:ind w:left="839" w:firstLine="0"/>
        <w:jc w:val="left"/>
        <w:rPr>
          <w:b w:val="0"/>
          <w:bCs w:val="0"/>
        </w:rPr>
      </w:pPr>
    </w:p>
    <w:p w14:paraId="5B066EF6" w14:textId="5A70F7AE" w:rsidR="000971CC" w:rsidRPr="000971CC" w:rsidRDefault="00801593" w:rsidP="009D0F9B">
      <w:pPr>
        <w:pStyle w:val="Heading2"/>
        <w:tabs>
          <w:tab w:val="left" w:pos="1201"/>
        </w:tabs>
        <w:ind w:left="839" w:firstLine="0"/>
        <w:jc w:val="left"/>
      </w:pPr>
      <w:ins w:id="35" w:author="srimathi balmurugan" w:date="2023-12-05T09:56:00Z">
        <w:r>
          <w:rPr>
            <w:b w:val="0"/>
            <w:bCs w:val="0"/>
          </w:rPr>
          <w:t xml:space="preserve">    </w:t>
        </w:r>
      </w:ins>
      <w:r w:rsidR="000971CC" w:rsidRPr="000971CC">
        <w:rPr>
          <w:b w:val="0"/>
          <w:bCs w:val="0"/>
        </w:rPr>
        <w:t>Sa</w:t>
      </w:r>
      <w:r w:rsidR="009D0F9B">
        <w:rPr>
          <w:b w:val="0"/>
          <w:bCs w:val="0"/>
        </w:rPr>
        <w:t>f</w:t>
      </w:r>
      <w:r w:rsidR="000971CC" w:rsidRPr="000971CC">
        <w:rPr>
          <w:b w:val="0"/>
          <w:bCs w:val="0"/>
        </w:rPr>
        <w:t>ety requirements for an issue tracking system include robust data encryption, secure authentication measures, and strict access controls to protect user data and ensure system integrity. Regular security audits are crucial for identifying and addressing potential vulnerabilities, maintaining a secure operational environment.</w:t>
      </w:r>
    </w:p>
    <w:p w14:paraId="20DBBCF2" w14:textId="77777777" w:rsidR="000971CC" w:rsidRDefault="000971CC" w:rsidP="000971CC">
      <w:pPr>
        <w:pStyle w:val="ListParagraph"/>
      </w:pPr>
    </w:p>
    <w:p w14:paraId="5E54EB73" w14:textId="280373A4" w:rsidR="000971CC" w:rsidRPr="000971CC" w:rsidRDefault="00801593" w:rsidP="00801593">
      <w:pPr>
        <w:pStyle w:val="Heading2"/>
        <w:tabs>
          <w:tab w:val="left" w:pos="1201"/>
        </w:tabs>
        <w:ind w:firstLine="0"/>
        <w:jc w:val="left"/>
        <w:pPrChange w:id="36" w:author="srimathi balmurugan" w:date="2023-12-05T09:57:00Z">
          <w:pPr>
            <w:pStyle w:val="Heading2"/>
            <w:numPr>
              <w:ilvl w:val="1"/>
              <w:numId w:val="2"/>
            </w:numPr>
            <w:tabs>
              <w:tab w:val="left" w:pos="1201"/>
            </w:tabs>
            <w:jc w:val="left"/>
          </w:pPr>
        </w:pPrChange>
      </w:pPr>
      <w:ins w:id="37" w:author="srimathi balmurugan" w:date="2023-12-05T09:57:00Z">
        <w:r>
          <w:t xml:space="preserve">5.3 </w:t>
        </w:r>
      </w:ins>
      <w:r w:rsidR="00000000">
        <w:t>Security</w:t>
      </w:r>
      <w:r w:rsidR="00000000">
        <w:rPr>
          <w:spacing w:val="-3"/>
        </w:rPr>
        <w:t xml:space="preserve"> </w:t>
      </w:r>
      <w:r w:rsidR="00000000">
        <w:t>Requirement</w:t>
      </w:r>
    </w:p>
    <w:p w14:paraId="26414B5A" w14:textId="33E18D6B" w:rsidR="00B84573" w:rsidRDefault="000971CC" w:rsidP="00862BB1">
      <w:pPr>
        <w:pStyle w:val="BodyText"/>
        <w:spacing w:before="5"/>
        <w:ind w:left="720"/>
        <w:jc w:val="both"/>
        <w:rPr>
          <w:szCs w:val="22"/>
        </w:rPr>
      </w:pPr>
      <w:r>
        <w:rPr>
          <w:szCs w:val="22"/>
        </w:rPr>
        <w:t xml:space="preserve">                          </w:t>
      </w:r>
      <w:r w:rsidRPr="000971CC">
        <w:rPr>
          <w:szCs w:val="22"/>
        </w:rPr>
        <w:t xml:space="preserve">Security requirements for an issue tracking system entail implementing robust user authentication, </w:t>
      </w:r>
      <w:r>
        <w:rPr>
          <w:szCs w:val="22"/>
        </w:rPr>
        <w:t xml:space="preserve">    </w:t>
      </w:r>
      <w:r w:rsidRPr="000971CC">
        <w:rPr>
          <w:szCs w:val="22"/>
        </w:rPr>
        <w:t>access controls, and data encryption to safeguard against unauthorized access and protect sensitive information. Regular security assessments and updates are essential to address potential vulnerabilities and maintain a secure environment.</w:t>
      </w:r>
    </w:p>
    <w:p w14:paraId="30B69A0F" w14:textId="77777777" w:rsidR="000971CC" w:rsidRDefault="000971CC" w:rsidP="000971CC">
      <w:pPr>
        <w:pStyle w:val="BodyText"/>
        <w:spacing w:before="5"/>
        <w:ind w:left="0"/>
        <w:jc w:val="both"/>
      </w:pPr>
    </w:p>
    <w:p w14:paraId="31F481E8" w14:textId="4CC54F80" w:rsidR="00B84573" w:rsidRDefault="00801593" w:rsidP="00801593">
      <w:pPr>
        <w:pStyle w:val="Heading2"/>
        <w:tabs>
          <w:tab w:val="left" w:pos="1201"/>
        </w:tabs>
        <w:spacing w:before="1"/>
        <w:jc w:val="left"/>
        <w:pPrChange w:id="38" w:author="srimathi balmurugan" w:date="2023-12-05T09:57:00Z">
          <w:pPr>
            <w:pStyle w:val="Heading2"/>
            <w:numPr>
              <w:ilvl w:val="1"/>
              <w:numId w:val="2"/>
            </w:numPr>
            <w:tabs>
              <w:tab w:val="left" w:pos="1201"/>
            </w:tabs>
            <w:spacing w:before="1"/>
            <w:ind w:left="1636"/>
            <w:jc w:val="left"/>
          </w:pPr>
        </w:pPrChange>
      </w:pPr>
      <w:ins w:id="39" w:author="srimathi balmurugan" w:date="2023-12-05T09:57:00Z">
        <w:r>
          <w:t xml:space="preserve">      5.4</w:t>
        </w:r>
      </w:ins>
      <w:r w:rsidR="00000000">
        <w:t>Requirement</w:t>
      </w:r>
      <w:r w:rsidR="00000000">
        <w:rPr>
          <w:spacing w:val="-5"/>
        </w:rPr>
        <w:t xml:space="preserve"> </w:t>
      </w:r>
      <w:r w:rsidR="00000000">
        <w:t>attributes</w:t>
      </w:r>
    </w:p>
    <w:p w14:paraId="2A70FE93" w14:textId="77777777" w:rsidR="00862BB1" w:rsidRDefault="00862BB1" w:rsidP="00862BB1">
      <w:pPr>
        <w:pStyle w:val="Heading2"/>
        <w:tabs>
          <w:tab w:val="left" w:pos="1201"/>
        </w:tabs>
        <w:spacing w:before="1"/>
        <w:ind w:firstLine="0"/>
        <w:jc w:val="left"/>
      </w:pPr>
    </w:p>
    <w:p w14:paraId="4FE2698A" w14:textId="2B46E3C4" w:rsidR="00862BB1" w:rsidRPr="00862BB1" w:rsidRDefault="00862BB1" w:rsidP="00862BB1">
      <w:pPr>
        <w:pStyle w:val="Heading2"/>
        <w:numPr>
          <w:ilvl w:val="0"/>
          <w:numId w:val="14"/>
        </w:numPr>
        <w:tabs>
          <w:tab w:val="left" w:pos="1201"/>
        </w:tabs>
        <w:rPr>
          <w:b w:val="0"/>
          <w:bCs w:val="0"/>
        </w:rPr>
      </w:pPr>
      <w:r w:rsidRPr="00862BB1">
        <w:rPr>
          <w:b w:val="0"/>
          <w:bCs w:val="0"/>
        </w:rPr>
        <w:t>The system should have an intuitive user interface for ease of use.</w:t>
      </w:r>
    </w:p>
    <w:p w14:paraId="57336FED" w14:textId="77777777" w:rsidR="00862BB1" w:rsidRPr="00862BB1" w:rsidRDefault="00862BB1" w:rsidP="00862BB1">
      <w:pPr>
        <w:pStyle w:val="Heading2"/>
        <w:numPr>
          <w:ilvl w:val="0"/>
          <w:numId w:val="14"/>
        </w:numPr>
        <w:tabs>
          <w:tab w:val="left" w:pos="1201"/>
        </w:tabs>
        <w:rPr>
          <w:b w:val="0"/>
          <w:bCs w:val="0"/>
        </w:rPr>
      </w:pPr>
      <w:r w:rsidRPr="00862BB1">
        <w:rPr>
          <w:b w:val="0"/>
          <w:bCs w:val="0"/>
        </w:rPr>
        <w:t>User interactions, such as creating and updating issues, should be straightforward and well-guided.</w:t>
      </w:r>
    </w:p>
    <w:p w14:paraId="0A677FA3" w14:textId="42EF0EE7" w:rsidR="00862BB1" w:rsidRPr="00862BB1" w:rsidRDefault="00862BB1" w:rsidP="00862BB1">
      <w:pPr>
        <w:pStyle w:val="Heading2"/>
        <w:numPr>
          <w:ilvl w:val="0"/>
          <w:numId w:val="14"/>
        </w:numPr>
        <w:tabs>
          <w:tab w:val="left" w:pos="1201"/>
        </w:tabs>
        <w:rPr>
          <w:b w:val="0"/>
          <w:bCs w:val="0"/>
        </w:rPr>
      </w:pPr>
      <w:r w:rsidRPr="00862BB1">
        <w:rPr>
          <w:b w:val="0"/>
          <w:bCs w:val="0"/>
        </w:rPr>
        <w:t>The system must be available for use during regular working hours.</w:t>
      </w:r>
    </w:p>
    <w:p w14:paraId="125AD09B" w14:textId="39D21764" w:rsidR="00862BB1" w:rsidRPr="00862BB1" w:rsidRDefault="00862BB1" w:rsidP="00862BB1">
      <w:pPr>
        <w:pStyle w:val="Heading2"/>
        <w:numPr>
          <w:ilvl w:val="0"/>
          <w:numId w:val="14"/>
        </w:numPr>
        <w:tabs>
          <w:tab w:val="left" w:pos="1201"/>
        </w:tabs>
        <w:rPr>
          <w:b w:val="0"/>
          <w:bCs w:val="0"/>
        </w:rPr>
      </w:pPr>
      <w:r w:rsidRPr="00862BB1">
        <w:rPr>
          <w:b w:val="0"/>
          <w:bCs w:val="0"/>
        </w:rPr>
        <w:t xml:space="preserve">It should handle high loads and concurrent user activity without compromising performance or stability.    </w:t>
      </w:r>
    </w:p>
    <w:p w14:paraId="6EDB1E28" w14:textId="0ECE0BF2" w:rsidR="00862BB1" w:rsidRPr="00862BB1" w:rsidRDefault="00862BB1" w:rsidP="00862BB1">
      <w:pPr>
        <w:pStyle w:val="Heading2"/>
        <w:numPr>
          <w:ilvl w:val="0"/>
          <w:numId w:val="14"/>
        </w:numPr>
        <w:tabs>
          <w:tab w:val="left" w:pos="1201"/>
        </w:tabs>
        <w:rPr>
          <w:b w:val="0"/>
          <w:bCs w:val="0"/>
        </w:rPr>
      </w:pPr>
      <w:r w:rsidRPr="00862BB1">
        <w:rPr>
          <w:b w:val="0"/>
          <w:bCs w:val="0"/>
        </w:rPr>
        <w:t>Response times for common operations, such as creating and updating issues, should be minimal.</w:t>
      </w:r>
    </w:p>
    <w:p w14:paraId="119A4DC4" w14:textId="68ACCEE4" w:rsidR="00862BB1" w:rsidRPr="00862BB1" w:rsidRDefault="00862BB1" w:rsidP="00862BB1">
      <w:pPr>
        <w:pStyle w:val="Heading2"/>
        <w:numPr>
          <w:ilvl w:val="0"/>
          <w:numId w:val="14"/>
        </w:numPr>
        <w:tabs>
          <w:tab w:val="left" w:pos="1201"/>
        </w:tabs>
        <w:jc w:val="left"/>
        <w:rPr>
          <w:b w:val="0"/>
          <w:bCs w:val="0"/>
        </w:rPr>
      </w:pPr>
      <w:r w:rsidRPr="00862BB1">
        <w:rPr>
          <w:b w:val="0"/>
          <w:bCs w:val="0"/>
        </w:rPr>
        <w:t>The system should scale efficiently to accommodate a growing number of users and issues.</w:t>
      </w:r>
    </w:p>
    <w:p w14:paraId="726443F1" w14:textId="77777777" w:rsidR="00862BB1" w:rsidRDefault="00862BB1" w:rsidP="00862BB1">
      <w:pPr>
        <w:pStyle w:val="Heading2"/>
        <w:tabs>
          <w:tab w:val="left" w:pos="1201"/>
        </w:tabs>
        <w:jc w:val="left"/>
      </w:pPr>
    </w:p>
    <w:p w14:paraId="15597C3C" w14:textId="77777777" w:rsidR="00801593" w:rsidRDefault="00801593" w:rsidP="00801593">
      <w:pPr>
        <w:pStyle w:val="Heading2"/>
        <w:tabs>
          <w:tab w:val="left" w:pos="1201"/>
        </w:tabs>
        <w:ind w:left="1636" w:firstLine="0"/>
        <w:jc w:val="left"/>
        <w:rPr>
          <w:ins w:id="40" w:author="srimathi balmurugan" w:date="2023-12-05T09:53:00Z"/>
        </w:rPr>
      </w:pPr>
    </w:p>
    <w:p w14:paraId="4C26C3B5" w14:textId="77777777" w:rsidR="00801593" w:rsidRDefault="00801593" w:rsidP="00801593">
      <w:pPr>
        <w:pStyle w:val="Heading2"/>
        <w:tabs>
          <w:tab w:val="left" w:pos="1201"/>
        </w:tabs>
        <w:ind w:left="1636" w:firstLine="0"/>
        <w:jc w:val="left"/>
        <w:rPr>
          <w:ins w:id="41" w:author="srimathi balmurugan" w:date="2023-12-05T09:53:00Z"/>
        </w:rPr>
      </w:pPr>
    </w:p>
    <w:p w14:paraId="5031C4BE" w14:textId="77777777" w:rsidR="00801593" w:rsidRDefault="00801593" w:rsidP="00801593">
      <w:pPr>
        <w:pStyle w:val="Heading2"/>
        <w:tabs>
          <w:tab w:val="left" w:pos="1201"/>
        </w:tabs>
        <w:ind w:left="1636" w:firstLine="0"/>
        <w:jc w:val="left"/>
        <w:rPr>
          <w:ins w:id="42" w:author="srimathi balmurugan" w:date="2023-12-05T09:53:00Z"/>
        </w:rPr>
      </w:pPr>
    </w:p>
    <w:p w14:paraId="2B254A29" w14:textId="33F9874A" w:rsidR="00B84573" w:rsidRDefault="00801593" w:rsidP="00801593">
      <w:pPr>
        <w:pStyle w:val="Heading2"/>
        <w:tabs>
          <w:tab w:val="left" w:pos="1201"/>
        </w:tabs>
        <w:ind w:left="1636" w:firstLine="0"/>
        <w:jc w:val="left"/>
        <w:pPrChange w:id="43" w:author="srimathi balmurugan" w:date="2023-12-05T09:52:00Z">
          <w:pPr>
            <w:pStyle w:val="Heading2"/>
            <w:numPr>
              <w:ilvl w:val="1"/>
              <w:numId w:val="2"/>
            </w:numPr>
            <w:tabs>
              <w:tab w:val="left" w:pos="1201"/>
            </w:tabs>
            <w:ind w:left="1636"/>
          </w:pPr>
        </w:pPrChange>
      </w:pPr>
      <w:ins w:id="44" w:author="srimathi balmurugan" w:date="2023-12-05T09:57:00Z">
        <w:r>
          <w:lastRenderedPageBreak/>
          <w:t>5</w:t>
        </w:r>
      </w:ins>
      <w:ins w:id="45" w:author="srimathi balmurugan" w:date="2023-12-05T09:53:00Z">
        <w:r>
          <w:t>.</w:t>
        </w:r>
      </w:ins>
      <w:ins w:id="46" w:author="srimathi balmurugan" w:date="2023-12-05T09:57:00Z">
        <w:r>
          <w:t xml:space="preserve">5  </w:t>
        </w:r>
      </w:ins>
      <w:r w:rsidR="00000000">
        <w:t>Business</w:t>
      </w:r>
      <w:r w:rsidR="00000000">
        <w:rPr>
          <w:spacing w:val="-1"/>
        </w:rPr>
        <w:t xml:space="preserve"> </w:t>
      </w:r>
      <w:r w:rsidR="00000000">
        <w:t>Rules</w:t>
      </w:r>
    </w:p>
    <w:p w14:paraId="509ABECA" w14:textId="77777777" w:rsidR="00B84573"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5B96388D" w14:textId="77777777" w:rsidR="00B84573" w:rsidRDefault="00B84573">
      <w:pPr>
        <w:pStyle w:val="BodyText"/>
        <w:spacing w:before="3"/>
        <w:ind w:left="0"/>
      </w:pPr>
    </w:p>
    <w:p w14:paraId="2D046C04" w14:textId="2150D749" w:rsidR="00B84573" w:rsidRDefault="00801593" w:rsidP="00801593">
      <w:pPr>
        <w:pStyle w:val="Heading2"/>
        <w:tabs>
          <w:tab w:val="left" w:pos="1201"/>
        </w:tabs>
        <w:ind w:left="1636" w:firstLine="0"/>
        <w:pPrChange w:id="47" w:author="srimathi balmurugan" w:date="2023-12-05T09:57:00Z">
          <w:pPr>
            <w:pStyle w:val="Heading2"/>
            <w:numPr>
              <w:ilvl w:val="1"/>
              <w:numId w:val="2"/>
            </w:numPr>
            <w:tabs>
              <w:tab w:val="left" w:pos="1201"/>
            </w:tabs>
            <w:ind w:left="1636"/>
          </w:pPr>
        </w:pPrChange>
      </w:pPr>
      <w:ins w:id="48" w:author="srimathi balmurugan" w:date="2023-12-05T09:57:00Z">
        <w:r>
          <w:t>5.6</w:t>
        </w:r>
      </w:ins>
      <w:ins w:id="49" w:author="srimathi balmurugan" w:date="2023-12-05T09:58:00Z">
        <w:r>
          <w:t xml:space="preserve"> </w:t>
        </w:r>
      </w:ins>
      <w:r w:rsidR="00000000">
        <w:t>User</w:t>
      </w:r>
      <w:r w:rsidR="00000000">
        <w:rPr>
          <w:spacing w:val="-5"/>
        </w:rPr>
        <w:t xml:space="preserve"> </w:t>
      </w:r>
      <w:r w:rsidR="00000000">
        <w:t>Requirement</w:t>
      </w:r>
    </w:p>
    <w:p w14:paraId="0F0FFB69" w14:textId="43AA01B1" w:rsidR="00862BB1" w:rsidDel="00801593" w:rsidRDefault="00801593" w:rsidP="00801593">
      <w:pPr>
        <w:pStyle w:val="Heading2"/>
        <w:tabs>
          <w:tab w:val="left" w:pos="1201"/>
        </w:tabs>
        <w:ind w:left="1920" w:firstLine="0"/>
        <w:jc w:val="left"/>
        <w:rPr>
          <w:del w:id="50" w:author="srimathi balmurugan" w:date="2023-12-05T09:57:00Z"/>
        </w:rPr>
        <w:pPrChange w:id="51" w:author="srimathi balmurugan" w:date="2023-12-05T09:57:00Z">
          <w:pPr>
            <w:pStyle w:val="Heading2"/>
            <w:tabs>
              <w:tab w:val="left" w:pos="1201"/>
            </w:tabs>
            <w:ind w:firstLine="0"/>
            <w:jc w:val="left"/>
          </w:pPr>
        </w:pPrChange>
      </w:pPr>
      <w:ins w:id="52" w:author="srimathi balmurugan" w:date="2023-12-05T09:57:00Z">
        <w:r>
          <w:t xml:space="preserve">                        </w:t>
        </w:r>
      </w:ins>
    </w:p>
    <w:p w14:paraId="7A2CC85A" w14:textId="77777777" w:rsidR="000971CC" w:rsidRDefault="000971CC" w:rsidP="00801593">
      <w:pPr>
        <w:ind w:left="720"/>
        <w:jc w:val="both"/>
        <w:rPr>
          <w:sz w:val="24"/>
          <w:szCs w:val="24"/>
        </w:rPr>
      </w:pPr>
      <w:r w:rsidRPr="000971CC">
        <w:rPr>
          <w:sz w:val="24"/>
          <w:szCs w:val="24"/>
        </w:rPr>
        <w:t>User requirements for an issue tracking system include an intuitive and user-friendly interface for seamless issue creation, tracking, and collaboration. Additionally, users expect efficient communication tools, customizable workflows, and reporting features to streamline issue resolution and management processes</w:t>
      </w:r>
    </w:p>
    <w:p w14:paraId="0C2B8A58" w14:textId="77777777" w:rsidR="00862BB1" w:rsidRPr="00862BB1" w:rsidRDefault="00862BB1" w:rsidP="00801593">
      <w:pPr>
        <w:ind w:left="720"/>
        <w:jc w:val="both"/>
        <w:rPr>
          <w:sz w:val="24"/>
          <w:szCs w:val="24"/>
        </w:rPr>
        <w:pPrChange w:id="53" w:author="srimathi balmurugan" w:date="2023-12-05T09:57:00Z">
          <w:pPr>
            <w:jc w:val="both"/>
          </w:pPr>
        </w:pPrChange>
      </w:pPr>
    </w:p>
    <w:p w14:paraId="4EA05383" w14:textId="0496554E" w:rsidR="00862BB1" w:rsidRPr="00862BB1" w:rsidRDefault="00862BB1" w:rsidP="00862BB1">
      <w:pPr>
        <w:pStyle w:val="ListParagraph"/>
        <w:numPr>
          <w:ilvl w:val="0"/>
          <w:numId w:val="13"/>
        </w:numPr>
        <w:jc w:val="both"/>
        <w:rPr>
          <w:sz w:val="24"/>
          <w:szCs w:val="24"/>
        </w:rPr>
      </w:pPr>
      <w:r w:rsidRPr="00862BB1">
        <w:rPr>
          <w:sz w:val="24"/>
          <w:szCs w:val="24"/>
        </w:rPr>
        <w:t>Easy navigation and a user-friendly design for efficient issue tracking.</w:t>
      </w:r>
    </w:p>
    <w:p w14:paraId="25DA800A" w14:textId="292C3B4F" w:rsidR="00862BB1" w:rsidRPr="00862BB1" w:rsidRDefault="00862BB1" w:rsidP="00862BB1">
      <w:pPr>
        <w:pStyle w:val="ListParagraph"/>
        <w:numPr>
          <w:ilvl w:val="0"/>
          <w:numId w:val="13"/>
        </w:numPr>
        <w:jc w:val="both"/>
        <w:rPr>
          <w:sz w:val="24"/>
          <w:szCs w:val="24"/>
        </w:rPr>
      </w:pPr>
      <w:r w:rsidRPr="00862BB1">
        <w:rPr>
          <w:sz w:val="24"/>
          <w:szCs w:val="24"/>
        </w:rPr>
        <w:t xml:space="preserve">Customizable workflows to align with diverse project requirements.  </w:t>
      </w:r>
    </w:p>
    <w:p w14:paraId="363F1802" w14:textId="5613528E" w:rsidR="00862BB1" w:rsidRPr="00862BB1" w:rsidRDefault="00862BB1" w:rsidP="00862BB1">
      <w:pPr>
        <w:pStyle w:val="ListParagraph"/>
        <w:numPr>
          <w:ilvl w:val="0"/>
          <w:numId w:val="13"/>
        </w:numPr>
        <w:jc w:val="both"/>
        <w:rPr>
          <w:sz w:val="24"/>
          <w:szCs w:val="24"/>
        </w:rPr>
      </w:pPr>
      <w:r w:rsidRPr="00862BB1">
        <w:rPr>
          <w:sz w:val="24"/>
          <w:szCs w:val="24"/>
        </w:rPr>
        <w:t>Effective communication tools for seamless team collaboration</w:t>
      </w:r>
      <w:r w:rsidRPr="00862BB1">
        <w:rPr>
          <w:sz w:val="24"/>
          <w:szCs w:val="24"/>
        </w:rPr>
        <w:t>.</w:t>
      </w:r>
    </w:p>
    <w:p w14:paraId="2A7139FB" w14:textId="77777777" w:rsidR="00ED3052" w:rsidRDefault="00862BB1" w:rsidP="00862BB1">
      <w:pPr>
        <w:pStyle w:val="ListParagraph"/>
        <w:numPr>
          <w:ilvl w:val="0"/>
          <w:numId w:val="13"/>
        </w:numPr>
        <w:jc w:val="both"/>
        <w:rPr>
          <w:ins w:id="54" w:author="srimathi balmurugan" w:date="2023-12-05T09:58:00Z"/>
          <w:sz w:val="24"/>
          <w:szCs w:val="24"/>
        </w:rPr>
      </w:pPr>
      <w:r w:rsidRPr="00862BB1">
        <w:rPr>
          <w:sz w:val="24"/>
          <w:szCs w:val="24"/>
        </w:rPr>
        <w:t xml:space="preserve">Straightforward process for creating and submitting issues with relevant details. </w:t>
      </w:r>
    </w:p>
    <w:p w14:paraId="3E2023D2" w14:textId="64EE70FB" w:rsidR="00862BB1" w:rsidRPr="00862BB1" w:rsidRDefault="00862BB1" w:rsidP="00ED3052">
      <w:pPr>
        <w:pStyle w:val="ListParagraph"/>
        <w:ind w:left="1440" w:firstLine="0"/>
        <w:jc w:val="both"/>
        <w:rPr>
          <w:sz w:val="24"/>
          <w:szCs w:val="24"/>
        </w:rPr>
        <w:pPrChange w:id="55" w:author="srimathi balmurugan" w:date="2023-12-05T09:58:00Z">
          <w:pPr>
            <w:pStyle w:val="ListParagraph"/>
            <w:numPr>
              <w:numId w:val="13"/>
            </w:numPr>
            <w:ind w:left="1440" w:hanging="360"/>
            <w:jc w:val="both"/>
          </w:pPr>
        </w:pPrChange>
      </w:pPr>
      <w:r w:rsidRPr="00862BB1">
        <w:rPr>
          <w:sz w:val="24"/>
          <w:szCs w:val="24"/>
        </w:rPr>
        <w:t xml:space="preserve">         </w:t>
      </w:r>
    </w:p>
    <w:p w14:paraId="7B6A0B4F" w14:textId="77777777" w:rsidR="00B84573" w:rsidRDefault="00B84573">
      <w:pPr>
        <w:pStyle w:val="BodyText"/>
        <w:spacing w:before="10"/>
        <w:ind w:left="0"/>
        <w:rPr>
          <w:sz w:val="10"/>
        </w:rPr>
      </w:pPr>
    </w:p>
    <w:p w14:paraId="2E40E02B" w14:textId="2AFFF73A" w:rsidR="00B84573" w:rsidRDefault="00801593" w:rsidP="00801593">
      <w:pPr>
        <w:pStyle w:val="Heading1"/>
        <w:tabs>
          <w:tab w:val="left" w:pos="1121"/>
        </w:tabs>
        <w:spacing w:before="89"/>
        <w:ind w:left="360" w:firstLine="0"/>
        <w:pPrChange w:id="56" w:author="srimathi balmurugan" w:date="2023-12-05T09:58:00Z">
          <w:pPr>
            <w:pStyle w:val="Heading1"/>
            <w:numPr>
              <w:numId w:val="2"/>
            </w:numPr>
            <w:tabs>
              <w:tab w:val="left" w:pos="1121"/>
            </w:tabs>
            <w:spacing w:before="89"/>
          </w:pPr>
        </w:pPrChange>
      </w:pPr>
      <w:ins w:id="57" w:author="srimathi balmurugan" w:date="2023-12-05T09:58:00Z">
        <w:r>
          <w:t>6.</w:t>
        </w:r>
      </w:ins>
      <w:r w:rsidR="00000000">
        <w:t>Other</w:t>
      </w:r>
      <w:r w:rsidR="00000000">
        <w:rPr>
          <w:spacing w:val="-2"/>
        </w:rPr>
        <w:t xml:space="preserve"> </w:t>
      </w:r>
      <w:r w:rsidR="00000000">
        <w:t>Requirements</w:t>
      </w:r>
    </w:p>
    <w:p w14:paraId="7B6EAEB0" w14:textId="77777777" w:rsidR="00862BB1" w:rsidRDefault="00862BB1" w:rsidP="00862BB1">
      <w:pPr>
        <w:pStyle w:val="Heading1"/>
        <w:tabs>
          <w:tab w:val="left" w:pos="1121"/>
        </w:tabs>
        <w:spacing w:before="89"/>
        <w:jc w:val="left"/>
      </w:pPr>
    </w:p>
    <w:p w14:paraId="09E49EE0" w14:textId="69390647" w:rsidR="00B84573" w:rsidRDefault="00ED3052" w:rsidP="00ED3052">
      <w:pPr>
        <w:pStyle w:val="Heading2"/>
        <w:tabs>
          <w:tab w:val="left" w:pos="1201"/>
        </w:tabs>
        <w:spacing w:line="273" w:lineRule="exact"/>
        <w:pPrChange w:id="58" w:author="srimathi balmurugan" w:date="2023-12-05T09:58:00Z">
          <w:pPr>
            <w:pStyle w:val="Heading2"/>
            <w:numPr>
              <w:ilvl w:val="1"/>
              <w:numId w:val="2"/>
            </w:numPr>
            <w:tabs>
              <w:tab w:val="left" w:pos="1201"/>
            </w:tabs>
            <w:spacing w:line="273" w:lineRule="exact"/>
            <w:ind w:left="1636"/>
          </w:pPr>
        </w:pPrChange>
      </w:pPr>
      <w:ins w:id="59" w:author="srimathi balmurugan" w:date="2023-12-05T09:58:00Z">
        <w:r>
          <w:t>6.1</w:t>
        </w:r>
      </w:ins>
      <w:r w:rsidR="00000000">
        <w:t>Data</w:t>
      </w:r>
      <w:r w:rsidR="00000000">
        <w:rPr>
          <w:spacing w:val="-4"/>
        </w:rPr>
        <w:t xml:space="preserve"> </w:t>
      </w:r>
      <w:r w:rsidR="00000000">
        <w:t>and</w:t>
      </w:r>
      <w:r w:rsidR="00000000">
        <w:rPr>
          <w:spacing w:val="-3"/>
        </w:rPr>
        <w:t xml:space="preserve"> </w:t>
      </w:r>
      <w:r w:rsidR="00000000">
        <w:t>Category</w:t>
      </w:r>
      <w:r w:rsidR="00000000">
        <w:rPr>
          <w:spacing w:val="-1"/>
        </w:rPr>
        <w:t xml:space="preserve"> </w:t>
      </w:r>
      <w:r w:rsidR="00000000">
        <w:t>Requirement</w:t>
      </w:r>
    </w:p>
    <w:p w14:paraId="4611CDEA" w14:textId="6AC855E7" w:rsidR="00862BB1" w:rsidRDefault="00862BB1" w:rsidP="00801593">
      <w:pPr>
        <w:pStyle w:val="BodyText"/>
        <w:spacing w:before="2"/>
        <w:ind w:left="720"/>
      </w:pPr>
      <w:r>
        <w:t xml:space="preserve">  </w:t>
      </w:r>
      <w:r w:rsidRPr="00862BB1">
        <w:t>The data requirements for an issue tracking system include capturing essential details such as issue description, status, priority, assignment, and timestamps to ensure a comprehensive record of each issue. Additionally, category requirements involve organizing issues into distinct categories or types, facilitating efficient sorting, filtering, and analysis for improved issue management. A well-defined categorization system enhances the system's ability to prioritize and address various types of issues effective</w:t>
      </w:r>
      <w:r w:rsidR="00801593">
        <w:t>.</w:t>
      </w:r>
    </w:p>
    <w:p w14:paraId="316B271D" w14:textId="77777777" w:rsidR="00862BB1" w:rsidRDefault="00862BB1">
      <w:pPr>
        <w:pStyle w:val="BodyText"/>
        <w:spacing w:before="2"/>
        <w:ind w:left="0"/>
      </w:pPr>
    </w:p>
    <w:p w14:paraId="5DC622D7" w14:textId="369D6FDA" w:rsidR="00B84573" w:rsidRDefault="00ED3052" w:rsidP="00801593">
      <w:pPr>
        <w:pStyle w:val="Heading2"/>
        <w:tabs>
          <w:tab w:val="left" w:pos="1201"/>
        </w:tabs>
        <w:spacing w:before="1"/>
        <w:ind w:left="1276" w:firstLine="0"/>
        <w:jc w:val="left"/>
      </w:pPr>
      <w:ins w:id="60" w:author="srimathi balmurugan" w:date="2023-12-05T09:58:00Z">
        <w:r>
          <w:t>6.2</w:t>
        </w:r>
      </w:ins>
      <w:del w:id="61" w:author="srimathi balmurugan" w:date="2023-12-05T09:58:00Z">
        <w:r w:rsidR="00801593" w:rsidDel="00ED3052">
          <w:delText>4.2</w:delText>
        </w:r>
      </w:del>
      <w:r w:rsidR="00000000">
        <w:t>Appendix</w:t>
      </w:r>
    </w:p>
    <w:p w14:paraId="15336E0C" w14:textId="0B8F71AF" w:rsidR="00B84573"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11170F6" w14:textId="77777777" w:rsidR="00B84573" w:rsidRDefault="00B84573">
      <w:pPr>
        <w:pStyle w:val="BodyText"/>
        <w:spacing w:before="2"/>
        <w:ind w:left="0"/>
      </w:pPr>
    </w:p>
    <w:p w14:paraId="45278CD2" w14:textId="66193291" w:rsidR="00B84573" w:rsidRDefault="00000000" w:rsidP="00ED3052">
      <w:pPr>
        <w:pStyle w:val="Heading2"/>
        <w:numPr>
          <w:ilvl w:val="1"/>
          <w:numId w:val="17"/>
        </w:numPr>
        <w:tabs>
          <w:tab w:val="left" w:pos="1201"/>
        </w:tabs>
        <w:spacing w:before="1"/>
        <w:jc w:val="left"/>
        <w:pPrChange w:id="62" w:author="srimathi balmurugan" w:date="2023-12-05T09:58:00Z">
          <w:pPr>
            <w:pStyle w:val="Heading2"/>
            <w:numPr>
              <w:ilvl w:val="1"/>
              <w:numId w:val="2"/>
            </w:numPr>
            <w:tabs>
              <w:tab w:val="left" w:pos="1201"/>
            </w:tabs>
            <w:spacing w:before="1"/>
            <w:ind w:left="1636"/>
            <w:jc w:val="left"/>
          </w:pPr>
        </w:pPrChange>
      </w:pPr>
      <w:r>
        <w:t>Glossary</w:t>
      </w:r>
    </w:p>
    <w:p w14:paraId="19522D15" w14:textId="77777777" w:rsidR="00B84573"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0983B7A" w14:textId="77777777" w:rsidR="00B84573" w:rsidRDefault="00000000" w:rsidP="00ED3052">
      <w:pPr>
        <w:pStyle w:val="ListParagraph"/>
        <w:tabs>
          <w:tab w:val="left" w:pos="1561"/>
        </w:tabs>
        <w:ind w:left="3992" w:right="839" w:firstLine="0"/>
        <w:rPr>
          <w:sz w:val="24"/>
        </w:rPr>
        <w:pPrChange w:id="63" w:author="srimathi balmurugan" w:date="2023-12-05T09:59:00Z">
          <w:pPr>
            <w:pStyle w:val="ListParagraph"/>
            <w:numPr>
              <w:ilvl w:val="2"/>
              <w:numId w:val="2"/>
            </w:numPr>
            <w:tabs>
              <w:tab w:val="left" w:pos="1561"/>
            </w:tabs>
            <w:ind w:right="839" w:hanging="360"/>
          </w:pPr>
        </w:pPrChange>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B2E5750" w14:textId="77777777" w:rsidR="00B84573" w:rsidRDefault="00000000" w:rsidP="00ED3052">
      <w:pPr>
        <w:pStyle w:val="ListParagraph"/>
        <w:tabs>
          <w:tab w:val="left" w:pos="1561"/>
        </w:tabs>
        <w:ind w:left="3992" w:firstLine="0"/>
        <w:rPr>
          <w:sz w:val="24"/>
        </w:rPr>
        <w:pPrChange w:id="64" w:author="srimathi balmurugan" w:date="2023-12-05T09:59:00Z">
          <w:pPr>
            <w:pStyle w:val="ListParagraph"/>
            <w:numPr>
              <w:ilvl w:val="2"/>
              <w:numId w:val="2"/>
            </w:numPr>
            <w:tabs>
              <w:tab w:val="left" w:pos="1561"/>
            </w:tabs>
          </w:pPr>
        </w:pPrChange>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BD88768" w14:textId="77777777" w:rsidR="00B84573" w:rsidRDefault="00000000" w:rsidP="00ED3052">
      <w:pPr>
        <w:pStyle w:val="ListParagraph"/>
        <w:tabs>
          <w:tab w:val="left" w:pos="1561"/>
        </w:tabs>
        <w:ind w:left="3992" w:firstLine="0"/>
        <w:rPr>
          <w:sz w:val="24"/>
        </w:rPr>
        <w:pPrChange w:id="65" w:author="srimathi balmurugan" w:date="2023-12-05T09:59:00Z">
          <w:pPr>
            <w:pStyle w:val="ListParagraph"/>
            <w:numPr>
              <w:ilvl w:val="2"/>
              <w:numId w:val="2"/>
            </w:numPr>
            <w:tabs>
              <w:tab w:val="left" w:pos="1561"/>
            </w:tabs>
          </w:pPr>
        </w:pPrChange>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CCF8303" w14:textId="77777777" w:rsidR="00B84573" w:rsidRDefault="00000000" w:rsidP="00ED3052">
      <w:pPr>
        <w:pStyle w:val="ListParagraph"/>
        <w:tabs>
          <w:tab w:val="left" w:pos="1561"/>
        </w:tabs>
        <w:ind w:left="3992" w:firstLine="0"/>
        <w:rPr>
          <w:sz w:val="24"/>
        </w:rPr>
        <w:pPrChange w:id="66" w:author="srimathi balmurugan" w:date="2023-12-05T09:59:00Z">
          <w:pPr>
            <w:pStyle w:val="ListParagraph"/>
            <w:numPr>
              <w:ilvl w:val="2"/>
              <w:numId w:val="2"/>
            </w:numPr>
            <w:tabs>
              <w:tab w:val="left" w:pos="1561"/>
            </w:tabs>
          </w:pPr>
        </w:pPrChange>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FE1E905" w14:textId="77777777" w:rsidR="00B84573" w:rsidRDefault="00000000" w:rsidP="00ED3052">
      <w:pPr>
        <w:pStyle w:val="ListParagraph"/>
        <w:tabs>
          <w:tab w:val="left" w:pos="1561"/>
        </w:tabs>
        <w:ind w:left="3992" w:firstLine="0"/>
        <w:rPr>
          <w:sz w:val="24"/>
        </w:rPr>
        <w:pPrChange w:id="67" w:author="srimathi balmurugan" w:date="2023-12-05T09:59:00Z">
          <w:pPr>
            <w:pStyle w:val="ListParagraph"/>
            <w:numPr>
              <w:ilvl w:val="2"/>
              <w:numId w:val="2"/>
            </w:numPr>
            <w:tabs>
              <w:tab w:val="left" w:pos="1561"/>
            </w:tabs>
          </w:pPr>
        </w:pPrChange>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8B56A6A" w14:textId="77777777" w:rsidR="00B84573" w:rsidRDefault="00000000" w:rsidP="00ED3052">
      <w:pPr>
        <w:pStyle w:val="ListParagraph"/>
        <w:tabs>
          <w:tab w:val="left" w:pos="1561"/>
        </w:tabs>
        <w:ind w:left="3992" w:firstLine="0"/>
        <w:rPr>
          <w:sz w:val="24"/>
        </w:rPr>
        <w:pPrChange w:id="68" w:author="srimathi balmurugan" w:date="2023-12-05T09:59:00Z">
          <w:pPr>
            <w:pStyle w:val="ListParagraph"/>
            <w:numPr>
              <w:ilvl w:val="2"/>
              <w:numId w:val="2"/>
            </w:numPr>
            <w:tabs>
              <w:tab w:val="left" w:pos="1561"/>
            </w:tabs>
          </w:pPr>
        </w:pPrChange>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2C03940" w14:textId="77777777" w:rsidR="00B84573" w:rsidRDefault="00000000" w:rsidP="00ED3052">
      <w:pPr>
        <w:pStyle w:val="ListParagraph"/>
        <w:tabs>
          <w:tab w:val="left" w:pos="1561"/>
        </w:tabs>
        <w:ind w:left="3992" w:right="840" w:firstLine="0"/>
        <w:rPr>
          <w:sz w:val="24"/>
        </w:rPr>
        <w:pPrChange w:id="69" w:author="srimathi balmurugan" w:date="2023-12-05T09:59:00Z">
          <w:pPr>
            <w:pStyle w:val="ListParagraph"/>
            <w:numPr>
              <w:ilvl w:val="2"/>
              <w:numId w:val="2"/>
            </w:numPr>
            <w:tabs>
              <w:tab w:val="left" w:pos="1561"/>
            </w:tabs>
            <w:ind w:right="840" w:hanging="360"/>
          </w:pPr>
        </w:pPrChange>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36136CC" w14:textId="77777777" w:rsidR="00B84573" w:rsidRDefault="00000000" w:rsidP="00ED3052">
      <w:pPr>
        <w:pStyle w:val="ListParagraph"/>
        <w:tabs>
          <w:tab w:val="left" w:pos="1561"/>
        </w:tabs>
        <w:ind w:left="3992" w:right="844" w:firstLine="0"/>
        <w:rPr>
          <w:sz w:val="24"/>
        </w:rPr>
        <w:pPrChange w:id="70" w:author="srimathi balmurugan" w:date="2023-12-05T09:59:00Z">
          <w:pPr>
            <w:pStyle w:val="ListParagraph"/>
            <w:numPr>
              <w:ilvl w:val="2"/>
              <w:numId w:val="2"/>
            </w:numPr>
            <w:tabs>
              <w:tab w:val="left" w:pos="1561"/>
            </w:tabs>
            <w:ind w:right="844" w:hanging="360"/>
          </w:pPr>
        </w:pPrChange>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lastRenderedPageBreak/>
        <w:t>completed</w:t>
      </w:r>
    </w:p>
    <w:p w14:paraId="53801556" w14:textId="77777777" w:rsidR="00B84573" w:rsidRDefault="00000000" w:rsidP="00ED3052">
      <w:pPr>
        <w:pStyle w:val="ListParagraph"/>
        <w:tabs>
          <w:tab w:val="left" w:pos="1561"/>
        </w:tabs>
        <w:ind w:left="3992" w:firstLine="0"/>
        <w:rPr>
          <w:sz w:val="24"/>
        </w:rPr>
        <w:pPrChange w:id="71" w:author="srimathi balmurugan" w:date="2023-12-05T09:59:00Z">
          <w:pPr>
            <w:pStyle w:val="ListParagraph"/>
            <w:numPr>
              <w:ilvl w:val="2"/>
              <w:numId w:val="2"/>
            </w:numPr>
            <w:tabs>
              <w:tab w:val="left" w:pos="1561"/>
            </w:tabs>
          </w:pPr>
        </w:pPrChange>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3BF6D4A" w14:textId="77777777" w:rsidR="00B84573" w:rsidRDefault="00000000" w:rsidP="00ED3052">
      <w:pPr>
        <w:pStyle w:val="ListParagraph"/>
        <w:tabs>
          <w:tab w:val="left" w:pos="1561"/>
        </w:tabs>
        <w:ind w:left="3992" w:firstLine="0"/>
        <w:rPr>
          <w:sz w:val="24"/>
        </w:rPr>
        <w:pPrChange w:id="72" w:author="srimathi balmurugan" w:date="2023-12-05T09:59:00Z">
          <w:pPr>
            <w:pStyle w:val="ListParagraph"/>
            <w:numPr>
              <w:ilvl w:val="2"/>
              <w:numId w:val="2"/>
            </w:numPr>
            <w:tabs>
              <w:tab w:val="left" w:pos="1561"/>
            </w:tabs>
          </w:pPr>
        </w:pPrChange>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1D0A30D" w14:textId="77777777" w:rsidR="00B84573" w:rsidRDefault="00000000" w:rsidP="00ED3052">
      <w:pPr>
        <w:pStyle w:val="ListParagraph"/>
        <w:tabs>
          <w:tab w:val="left" w:pos="1561"/>
        </w:tabs>
        <w:ind w:left="3992" w:right="841" w:firstLine="0"/>
        <w:rPr>
          <w:sz w:val="24"/>
        </w:rPr>
        <w:pPrChange w:id="73" w:author="srimathi balmurugan" w:date="2023-12-05T09:59:00Z">
          <w:pPr>
            <w:pStyle w:val="ListParagraph"/>
            <w:numPr>
              <w:ilvl w:val="2"/>
              <w:numId w:val="2"/>
            </w:numPr>
            <w:tabs>
              <w:tab w:val="left" w:pos="1561"/>
            </w:tabs>
            <w:ind w:right="841" w:hanging="360"/>
            <w:jc w:val="both"/>
          </w:pPr>
        </w:pPrChange>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C0BE43F" w14:textId="77777777" w:rsidR="00B84573" w:rsidRDefault="00000000" w:rsidP="00ED3052">
      <w:pPr>
        <w:pStyle w:val="ListParagraph"/>
        <w:tabs>
          <w:tab w:val="left" w:pos="1561"/>
        </w:tabs>
        <w:ind w:left="3992" w:firstLine="0"/>
        <w:rPr>
          <w:sz w:val="24"/>
        </w:rPr>
        <w:pPrChange w:id="74" w:author="srimathi balmurugan" w:date="2023-12-05T09:59:00Z">
          <w:pPr>
            <w:pStyle w:val="ListParagraph"/>
            <w:numPr>
              <w:ilvl w:val="2"/>
              <w:numId w:val="2"/>
            </w:numPr>
            <w:tabs>
              <w:tab w:val="left" w:pos="1561"/>
            </w:tabs>
            <w:jc w:val="both"/>
          </w:pPr>
        </w:pPrChange>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F3FF30B" w14:textId="77777777" w:rsidR="00B84573" w:rsidRDefault="00000000" w:rsidP="00ED3052">
      <w:pPr>
        <w:pStyle w:val="ListParagraph"/>
        <w:tabs>
          <w:tab w:val="left" w:pos="1561"/>
        </w:tabs>
        <w:ind w:left="3992" w:firstLine="0"/>
        <w:rPr>
          <w:sz w:val="24"/>
        </w:rPr>
        <w:pPrChange w:id="75" w:author="srimathi balmurugan" w:date="2023-12-05T09:59:00Z">
          <w:pPr>
            <w:pStyle w:val="ListParagraph"/>
            <w:numPr>
              <w:ilvl w:val="2"/>
              <w:numId w:val="2"/>
            </w:numPr>
            <w:tabs>
              <w:tab w:val="left" w:pos="1561"/>
            </w:tabs>
            <w:jc w:val="both"/>
          </w:pPr>
        </w:pPrChange>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35BC2A4" w14:textId="77777777" w:rsidR="00B84573" w:rsidDel="00801593" w:rsidRDefault="00B84573" w:rsidP="00ED3052">
      <w:pPr>
        <w:pStyle w:val="BodyText"/>
        <w:spacing w:before="3"/>
        <w:ind w:left="0"/>
        <w:rPr>
          <w:del w:id="76" w:author="srimathi balmurugan" w:date="2023-12-05T09:52:00Z"/>
        </w:rPr>
        <w:pPrChange w:id="77" w:author="srimathi balmurugan" w:date="2023-12-05T09:59:00Z">
          <w:pPr>
            <w:pStyle w:val="BodyText"/>
            <w:spacing w:before="3"/>
            <w:ind w:left="0"/>
          </w:pPr>
        </w:pPrChange>
      </w:pPr>
    </w:p>
    <w:p w14:paraId="1BFFC26D" w14:textId="77777777" w:rsidR="00B84573" w:rsidRDefault="00B84573" w:rsidP="00ED3052">
      <w:pPr>
        <w:sectPr w:rsidR="00B84573">
          <w:pgSz w:w="12240" w:h="15840"/>
          <w:pgMar w:top="1500" w:right="600" w:bottom="280" w:left="600" w:header="720" w:footer="720" w:gutter="0"/>
          <w:cols w:space="720"/>
        </w:sectPr>
        <w:pPrChange w:id="78" w:author="srimathi balmurugan" w:date="2023-12-05T09:59:00Z">
          <w:pPr>
            <w:jc w:val="both"/>
          </w:pPr>
        </w:pPrChange>
      </w:pPr>
    </w:p>
    <w:p w14:paraId="09FB4A7F" w14:textId="77777777" w:rsidR="00B84573" w:rsidDel="00801593" w:rsidRDefault="00B84573">
      <w:pPr>
        <w:pStyle w:val="BodyText"/>
        <w:ind w:left="0"/>
        <w:rPr>
          <w:del w:id="79" w:author="srimathi balmurugan" w:date="2023-12-05T09:52:00Z"/>
          <w:sz w:val="20"/>
        </w:rPr>
      </w:pPr>
    </w:p>
    <w:p w14:paraId="0865B345" w14:textId="5BE125EA" w:rsidR="00B84573" w:rsidRDefault="00B84573" w:rsidP="00ED3052">
      <w:pPr>
        <w:pStyle w:val="BodyText"/>
        <w:spacing w:before="9"/>
        <w:ind w:left="0"/>
        <w:rPr>
          <w:sz w:val="29"/>
        </w:rPr>
      </w:pPr>
    </w:p>
    <w:sectPr w:rsidR="00B84573">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3322"/>
    <w:multiLevelType w:val="hybridMultilevel"/>
    <w:tmpl w:val="BCD24FDE"/>
    <w:lvl w:ilvl="0" w:tplc="8E6AFC28">
      <w:numFmt w:val="bullet"/>
      <w:lvlText w:val=""/>
      <w:lvlJc w:val="left"/>
      <w:pPr>
        <w:ind w:left="1560" w:hanging="360"/>
      </w:pPr>
      <w:rPr>
        <w:rFonts w:ascii="Wingdings" w:eastAsia="Wingdings" w:hAnsi="Wingdings" w:cs="Wingdings" w:hint="default"/>
        <w:w w:val="100"/>
        <w:sz w:val="24"/>
        <w:szCs w:val="24"/>
        <w:lang w:val="en-US" w:eastAsia="en-US" w:bidi="ar-SA"/>
      </w:rPr>
    </w:lvl>
    <w:lvl w:ilvl="1" w:tplc="20C8F2D6">
      <w:numFmt w:val="bullet"/>
      <w:lvlText w:val="•"/>
      <w:lvlJc w:val="left"/>
      <w:pPr>
        <w:ind w:left="2508" w:hanging="360"/>
      </w:pPr>
      <w:rPr>
        <w:rFonts w:hint="default"/>
        <w:lang w:val="en-US" w:eastAsia="en-US" w:bidi="ar-SA"/>
      </w:rPr>
    </w:lvl>
    <w:lvl w:ilvl="2" w:tplc="BFE89880">
      <w:numFmt w:val="bullet"/>
      <w:lvlText w:val="•"/>
      <w:lvlJc w:val="left"/>
      <w:pPr>
        <w:ind w:left="3456" w:hanging="360"/>
      </w:pPr>
      <w:rPr>
        <w:rFonts w:hint="default"/>
        <w:lang w:val="en-US" w:eastAsia="en-US" w:bidi="ar-SA"/>
      </w:rPr>
    </w:lvl>
    <w:lvl w:ilvl="3" w:tplc="08C0E97A">
      <w:numFmt w:val="bullet"/>
      <w:lvlText w:val="•"/>
      <w:lvlJc w:val="left"/>
      <w:pPr>
        <w:ind w:left="4404" w:hanging="360"/>
      </w:pPr>
      <w:rPr>
        <w:rFonts w:hint="default"/>
        <w:lang w:val="en-US" w:eastAsia="en-US" w:bidi="ar-SA"/>
      </w:rPr>
    </w:lvl>
    <w:lvl w:ilvl="4" w:tplc="A29E2012">
      <w:numFmt w:val="bullet"/>
      <w:lvlText w:val="•"/>
      <w:lvlJc w:val="left"/>
      <w:pPr>
        <w:ind w:left="5352" w:hanging="360"/>
      </w:pPr>
      <w:rPr>
        <w:rFonts w:hint="default"/>
        <w:lang w:val="en-US" w:eastAsia="en-US" w:bidi="ar-SA"/>
      </w:rPr>
    </w:lvl>
    <w:lvl w:ilvl="5" w:tplc="A2C613A4">
      <w:numFmt w:val="bullet"/>
      <w:lvlText w:val="•"/>
      <w:lvlJc w:val="left"/>
      <w:pPr>
        <w:ind w:left="6300" w:hanging="360"/>
      </w:pPr>
      <w:rPr>
        <w:rFonts w:hint="default"/>
        <w:lang w:val="en-US" w:eastAsia="en-US" w:bidi="ar-SA"/>
      </w:rPr>
    </w:lvl>
    <w:lvl w:ilvl="6" w:tplc="EF042110">
      <w:numFmt w:val="bullet"/>
      <w:lvlText w:val="•"/>
      <w:lvlJc w:val="left"/>
      <w:pPr>
        <w:ind w:left="7248" w:hanging="360"/>
      </w:pPr>
      <w:rPr>
        <w:rFonts w:hint="default"/>
        <w:lang w:val="en-US" w:eastAsia="en-US" w:bidi="ar-SA"/>
      </w:rPr>
    </w:lvl>
    <w:lvl w:ilvl="7" w:tplc="B98A7FCE">
      <w:numFmt w:val="bullet"/>
      <w:lvlText w:val="•"/>
      <w:lvlJc w:val="left"/>
      <w:pPr>
        <w:ind w:left="8196" w:hanging="360"/>
      </w:pPr>
      <w:rPr>
        <w:rFonts w:hint="default"/>
        <w:lang w:val="en-US" w:eastAsia="en-US" w:bidi="ar-SA"/>
      </w:rPr>
    </w:lvl>
    <w:lvl w:ilvl="8" w:tplc="620E1EBA">
      <w:numFmt w:val="bullet"/>
      <w:lvlText w:val="•"/>
      <w:lvlJc w:val="left"/>
      <w:pPr>
        <w:ind w:left="9144" w:hanging="360"/>
      </w:pPr>
      <w:rPr>
        <w:rFonts w:hint="default"/>
        <w:lang w:val="en-US" w:eastAsia="en-US" w:bidi="ar-SA"/>
      </w:rPr>
    </w:lvl>
  </w:abstractNum>
  <w:abstractNum w:abstractNumId="1" w15:restartNumberingAfterBreak="0">
    <w:nsid w:val="0C6A67AA"/>
    <w:multiLevelType w:val="hybridMultilevel"/>
    <w:tmpl w:val="8010448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 w15:restartNumberingAfterBreak="0">
    <w:nsid w:val="13876174"/>
    <w:multiLevelType w:val="hybridMultilevel"/>
    <w:tmpl w:val="EF7A9D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F10C5"/>
    <w:multiLevelType w:val="hybridMultilevel"/>
    <w:tmpl w:val="34C0357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 w15:restartNumberingAfterBreak="0">
    <w:nsid w:val="19783561"/>
    <w:multiLevelType w:val="hybridMultilevel"/>
    <w:tmpl w:val="ED9288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C4529D"/>
    <w:multiLevelType w:val="hybridMultilevel"/>
    <w:tmpl w:val="73A06678"/>
    <w:lvl w:ilvl="0" w:tplc="4009000B">
      <w:start w:val="1"/>
      <w:numFmt w:val="bullet"/>
      <w:lvlText w:val=""/>
      <w:lvlJc w:val="left"/>
      <w:pPr>
        <w:ind w:left="2040" w:hanging="360"/>
      </w:pPr>
      <w:rPr>
        <w:rFonts w:ascii="Wingdings" w:hAnsi="Wingdings"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6" w15:restartNumberingAfterBreak="0">
    <w:nsid w:val="23E94E4A"/>
    <w:multiLevelType w:val="multilevel"/>
    <w:tmpl w:val="B9DEE984"/>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63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292410A6"/>
    <w:multiLevelType w:val="hybridMultilevel"/>
    <w:tmpl w:val="DA2A28DA"/>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8" w15:restartNumberingAfterBreak="0">
    <w:nsid w:val="36244E12"/>
    <w:multiLevelType w:val="hybridMultilevel"/>
    <w:tmpl w:val="BC1E5E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9C5736"/>
    <w:multiLevelType w:val="multilevel"/>
    <w:tmpl w:val="05D044C0"/>
    <w:lvl w:ilvl="0">
      <w:start w:val="2"/>
      <w:numFmt w:val="decimal"/>
      <w:lvlText w:val="%1"/>
      <w:lvlJc w:val="left"/>
      <w:pPr>
        <w:ind w:left="360" w:hanging="360"/>
      </w:pPr>
      <w:rPr>
        <w:rFonts w:hint="default"/>
      </w:rPr>
    </w:lvl>
    <w:lvl w:ilvl="1">
      <w:start w:val="6"/>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0" w15:restartNumberingAfterBreak="0">
    <w:nsid w:val="3B5A1D31"/>
    <w:multiLevelType w:val="hybridMultilevel"/>
    <w:tmpl w:val="0E1CC470"/>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1" w15:restartNumberingAfterBreak="0">
    <w:nsid w:val="3F7538D9"/>
    <w:multiLevelType w:val="hybridMultilevel"/>
    <w:tmpl w:val="3BA6A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882C0F"/>
    <w:multiLevelType w:val="hybridMultilevel"/>
    <w:tmpl w:val="13669D86"/>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5D5C6D4E"/>
    <w:multiLevelType w:val="hybridMultilevel"/>
    <w:tmpl w:val="4FF263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5B1845"/>
    <w:multiLevelType w:val="multilevel"/>
    <w:tmpl w:val="6D221D82"/>
    <w:lvl w:ilvl="0">
      <w:start w:val="6"/>
      <w:numFmt w:val="decimal"/>
      <w:lvlText w:val="%1"/>
      <w:lvlJc w:val="left"/>
      <w:pPr>
        <w:ind w:left="360" w:hanging="360"/>
      </w:pPr>
      <w:rPr>
        <w:rFonts w:hint="default"/>
      </w:rPr>
    </w:lvl>
    <w:lvl w:ilvl="1">
      <w:start w:val="3"/>
      <w:numFmt w:val="decimal"/>
      <w:lvlText w:val="%1.%2"/>
      <w:lvlJc w:val="left"/>
      <w:pPr>
        <w:ind w:left="1996" w:hanging="360"/>
      </w:pPr>
      <w:rPr>
        <w:rFonts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15" w15:restartNumberingAfterBreak="0">
    <w:nsid w:val="677B1A41"/>
    <w:multiLevelType w:val="hybridMultilevel"/>
    <w:tmpl w:val="AC5E2134"/>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6" w15:restartNumberingAfterBreak="0">
    <w:nsid w:val="72382284"/>
    <w:multiLevelType w:val="hybridMultilevel"/>
    <w:tmpl w:val="C8A89096"/>
    <w:lvl w:ilvl="0" w:tplc="8E6AFC28">
      <w:numFmt w:val="bullet"/>
      <w:lvlText w:val=""/>
      <w:lvlJc w:val="left"/>
      <w:pPr>
        <w:ind w:left="1559"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num w:numId="1" w16cid:durableId="1564754634">
    <w:abstractNumId w:val="0"/>
  </w:num>
  <w:num w:numId="2" w16cid:durableId="445317735">
    <w:abstractNumId w:val="6"/>
  </w:num>
  <w:num w:numId="3" w16cid:durableId="1735859375">
    <w:abstractNumId w:val="1"/>
  </w:num>
  <w:num w:numId="4" w16cid:durableId="261766802">
    <w:abstractNumId w:val="5"/>
  </w:num>
  <w:num w:numId="5" w16cid:durableId="421948700">
    <w:abstractNumId w:val="7"/>
  </w:num>
  <w:num w:numId="6" w16cid:durableId="166336734">
    <w:abstractNumId w:val="8"/>
  </w:num>
  <w:num w:numId="7" w16cid:durableId="399180336">
    <w:abstractNumId w:val="2"/>
  </w:num>
  <w:num w:numId="8" w16cid:durableId="778718631">
    <w:abstractNumId w:val="11"/>
  </w:num>
  <w:num w:numId="9" w16cid:durableId="225531437">
    <w:abstractNumId w:val="10"/>
  </w:num>
  <w:num w:numId="10" w16cid:durableId="1206211399">
    <w:abstractNumId w:val="3"/>
  </w:num>
  <w:num w:numId="11" w16cid:durableId="247230597">
    <w:abstractNumId w:val="15"/>
  </w:num>
  <w:num w:numId="12" w16cid:durableId="1670400413">
    <w:abstractNumId w:val="13"/>
  </w:num>
  <w:num w:numId="13" w16cid:durableId="2065330260">
    <w:abstractNumId w:val="4"/>
  </w:num>
  <w:num w:numId="14" w16cid:durableId="878205043">
    <w:abstractNumId w:val="16"/>
  </w:num>
  <w:num w:numId="15" w16cid:durableId="1016732705">
    <w:abstractNumId w:val="12"/>
  </w:num>
  <w:num w:numId="16" w16cid:durableId="1790971004">
    <w:abstractNumId w:val="9"/>
  </w:num>
  <w:num w:numId="17" w16cid:durableId="106830453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mathi balmurugan">
    <w15:presenceInfo w15:providerId="Windows Live" w15:userId="a4e47ccddc17b6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73"/>
    <w:rsid w:val="000971CC"/>
    <w:rsid w:val="0051612C"/>
    <w:rsid w:val="00580918"/>
    <w:rsid w:val="005C71B2"/>
    <w:rsid w:val="00801593"/>
    <w:rsid w:val="00862BB1"/>
    <w:rsid w:val="009D0F9B"/>
    <w:rsid w:val="00A96BBC"/>
    <w:rsid w:val="00B84573"/>
    <w:rsid w:val="00ED3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38C8"/>
  <w15:docId w15:val="{B14BB59B-7ACC-4377-86C6-AA9CEF6D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Revision">
    <w:name w:val="Revision"/>
    <w:hidden/>
    <w:uiPriority w:val="99"/>
    <w:semiHidden/>
    <w:rsid w:val="00801593"/>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ebookily.net/doc/srs-library-management-syste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SRIMATHI B</dc:creator>
  <cp:lastModifiedBy>srimathi balmurugan</cp:lastModifiedBy>
  <cp:revision>2</cp:revision>
  <dcterms:created xsi:type="dcterms:W3CDTF">2023-12-05T04:30:00Z</dcterms:created>
  <dcterms:modified xsi:type="dcterms:W3CDTF">2023-12-05T04:30:00Z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